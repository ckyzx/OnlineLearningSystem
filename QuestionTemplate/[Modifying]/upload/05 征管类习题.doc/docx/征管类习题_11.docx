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outlineLvl w:val="9"/>
        <w:rPr>
          <w:rFonts w:hint="eastAsia" w:ascii="仿宋_GB2312" w:hAnsi="宋体" w:eastAsia="仿宋_GB2312"/>
          <w:sz w:val="28"/>
          <w:szCs w:val="28"/>
        </w:rPr>
      </w:pPr>
    </w:p>
    <w:p>
      <w:pPr>
        <w:spacing w:line="360" w:lineRule="auto"/>
        <w:jc w:val="center"/>
        <w:outlineLvl w:val="0"/>
        <w:rPr>
          <w:rFonts w:hint="eastAsia" w:ascii="仿宋_GB2312" w:eastAsia="仿宋_GB2312"/>
          <w:b/>
          <w:sz w:val="36"/>
          <w:szCs w:val="36"/>
        </w:rPr>
      </w:pPr>
      <w:bookmarkStart w:id="0" w:name="_Toc31326"/>
      <w:bookmarkStart w:id="1" w:name="_Toc1909"/>
      <w:bookmarkStart w:id="2" w:name="_Toc27015"/>
      <w:bookmarkStart w:id="3" w:name="_Toc12654"/>
      <w:bookmarkStart w:id="4" w:name="_Toc18275"/>
      <w:bookmarkStart w:id="5" w:name="_Toc5974"/>
      <w:bookmarkStart w:id="6" w:name="_Toc22759"/>
      <w:bookmarkStart w:id="7" w:name="_Toc17577"/>
      <w:bookmarkStart w:id="8" w:name="_Toc5450"/>
      <w:bookmarkStart w:id="9" w:name="_Toc22099"/>
      <w:r>
        <w:rPr>
          <w:rFonts w:hint="eastAsia" w:ascii="仿宋_GB2312" w:eastAsia="仿宋_GB2312"/>
          <w:b/>
          <w:sz w:val="36"/>
          <w:szCs w:val="36"/>
        </w:rPr>
        <w:t>第十一章 征管信息系统的技能操作</w:t>
      </w:r>
      <w:bookmarkEnd w:id="0"/>
      <w:bookmarkEnd w:id="1"/>
      <w:bookmarkEnd w:id="2"/>
      <w:bookmarkEnd w:id="3"/>
      <w:bookmarkEnd w:id="4"/>
      <w:bookmarkEnd w:id="5"/>
      <w:bookmarkEnd w:id="6"/>
      <w:bookmarkEnd w:id="7"/>
      <w:bookmarkEnd w:id="8"/>
      <w:bookmarkEnd w:id="9"/>
    </w:p>
    <w:p>
      <w:pPr>
        <w:spacing w:line="360" w:lineRule="auto"/>
        <w:outlineLvl w:val="9"/>
        <w:rPr>
          <w:rFonts w:hint="eastAsia" w:ascii="仿宋_GB2312" w:eastAsia="仿宋_GB2312"/>
          <w:sz w:val="30"/>
          <w:szCs w:val="30"/>
        </w:rPr>
      </w:pPr>
    </w:p>
    <w:p>
      <w:pPr>
        <w:spacing w:line="360" w:lineRule="auto"/>
        <w:ind w:firstLine="560" w:firstLineChars="200"/>
        <w:outlineLvl w:val="9"/>
        <w:rPr>
          <w:rFonts w:hint="eastAsia" w:ascii="仿宋_GB2312" w:eastAsia="仿宋_GB2312"/>
          <w:sz w:val="30"/>
          <w:szCs w:val="30"/>
        </w:rPr>
      </w:pPr>
      <w:r>
        <w:rPr>
          <w:rFonts w:hint="eastAsia" w:ascii="仿宋_GB2312" w:hAnsi="仿宋" w:eastAsia="仿宋_GB2312"/>
          <w:sz w:val="28"/>
          <w:szCs w:val="28"/>
        </w:rPr>
        <w:t>一、单项选择题</w:t>
      </w:r>
      <w:r>
        <w:rPr>
          <w:rFonts w:hint="eastAsia" w:ascii="仿宋_GB2312" w:hAnsi="仿宋" w:eastAsia="仿宋_GB2312"/>
          <w:sz w:val="30"/>
          <w:szCs w:val="30"/>
        </w:rPr>
        <w:t>（在每个小题的备选答案中，只有一个答案最符合题意，请将其代码填在该题的括号内。）</w:t>
      </w:r>
    </w:p>
    <w:p>
      <w:pPr>
        <w:widowControl/>
        <w:spacing w:line="360" w:lineRule="auto"/>
        <w:jc w:val="left"/>
        <w:outlineLvl w:val="9"/>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 xml:space="preserve">    1．在大集中系统中新登记的单位纳税人的纳税编码为13位，其中前（  B ）位为行政区域码。</w:t>
      </w:r>
    </w:p>
    <w:p>
      <w:pPr>
        <w:widowControl/>
        <w:spacing w:line="360" w:lineRule="auto"/>
        <w:jc w:val="left"/>
        <w:outlineLvl w:val="9"/>
        <w:rPr>
          <w:rFonts w:hint="eastAsia" w:ascii="仿宋_GB2312" w:eastAsia="仿宋_GB2312"/>
          <w:sz w:val="28"/>
          <w:szCs w:val="28"/>
        </w:rPr>
      </w:pPr>
      <w:r>
        <w:rPr>
          <w:rFonts w:hint="eastAsia" w:ascii="仿宋_GB2312" w:eastAsia="仿宋_GB2312"/>
          <w:sz w:val="28"/>
          <w:szCs w:val="28"/>
        </w:rPr>
        <w:t xml:space="preserve">    A.5                           B.6</w:t>
      </w:r>
    </w:p>
    <w:p>
      <w:pPr>
        <w:widowControl/>
        <w:spacing w:line="360" w:lineRule="auto"/>
        <w:jc w:val="left"/>
        <w:outlineLvl w:val="9"/>
        <w:rPr>
          <w:rFonts w:hint="eastAsia" w:ascii="仿宋_GB2312" w:eastAsia="仿宋_GB2312"/>
          <w:sz w:val="28"/>
          <w:szCs w:val="28"/>
        </w:rPr>
      </w:pPr>
      <w:r>
        <w:rPr>
          <w:rFonts w:hint="eastAsia" w:ascii="仿宋_GB2312" w:eastAsia="仿宋_GB2312"/>
          <w:sz w:val="28"/>
          <w:szCs w:val="28"/>
        </w:rPr>
        <w:t xml:space="preserve">    C.7                           D.8</w:t>
      </w:r>
    </w:p>
    <w:p>
      <w:pPr>
        <w:widowControl/>
        <w:spacing w:line="360" w:lineRule="auto"/>
        <w:jc w:val="left"/>
        <w:outlineLvl w:val="9"/>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 xml:space="preserve">    解析：6位行政区域码由2位（省）+2位（市）+2位（县区）构成，故B正确。</w:t>
      </w:r>
    </w:p>
    <w:p>
      <w:pPr>
        <w:widowControl/>
        <w:spacing w:line="360" w:lineRule="auto"/>
        <w:jc w:val="left"/>
        <w:outlineLvl w:val="9"/>
        <w:rPr>
          <w:rFonts w:hint="eastAsia" w:ascii="仿宋_GB2312" w:hAnsi="宋体" w:eastAsia="仿宋_GB2312" w:cs="宋体"/>
          <w:color w:val="000000"/>
          <w:kern w:val="0"/>
          <w:sz w:val="28"/>
          <w:szCs w:val="28"/>
        </w:rPr>
      </w:pPr>
    </w:p>
    <w:p>
      <w:pPr>
        <w:widowControl/>
        <w:spacing w:line="360" w:lineRule="auto"/>
        <w:ind w:firstLine="420"/>
        <w:jc w:val="left"/>
        <w:outlineLvl w:val="9"/>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2.（  C  ）身份证明类别在大集中系统中是无效的。</w:t>
      </w:r>
    </w:p>
    <w:p>
      <w:pPr>
        <w:widowControl/>
        <w:spacing w:line="360" w:lineRule="auto"/>
        <w:ind w:firstLine="420"/>
        <w:jc w:val="left"/>
        <w:outlineLvl w:val="9"/>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A.身份证                      B.军官证</w:t>
      </w:r>
    </w:p>
    <w:p>
      <w:pPr>
        <w:widowControl/>
        <w:spacing w:line="360" w:lineRule="auto"/>
        <w:ind w:firstLine="420"/>
        <w:jc w:val="left"/>
        <w:outlineLvl w:val="9"/>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C.工作证                      D.回乡证</w:t>
      </w:r>
    </w:p>
    <w:p>
      <w:pPr>
        <w:widowControl/>
        <w:spacing w:line="360" w:lineRule="auto"/>
        <w:ind w:firstLine="420"/>
        <w:jc w:val="left"/>
        <w:outlineLvl w:val="9"/>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解析：大集中系统中选用的身份证明系列包括有护照、通行证、回乡证、台胞证、旅行证、身份证、军官证、学生证。故C正确。</w:t>
      </w:r>
    </w:p>
    <w:p>
      <w:pPr>
        <w:widowControl/>
        <w:spacing w:line="360" w:lineRule="auto"/>
        <w:jc w:val="left"/>
        <w:outlineLvl w:val="9"/>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 xml:space="preserve"> </w:t>
      </w:r>
    </w:p>
    <w:p>
      <w:pPr>
        <w:widowControl/>
        <w:spacing w:line="360" w:lineRule="auto"/>
        <w:jc w:val="left"/>
        <w:outlineLvl w:val="9"/>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 xml:space="preserve">   3.办理停业登记，操作员必须具有（ A ）职能。</w:t>
      </w:r>
    </w:p>
    <w:p>
      <w:pPr>
        <w:widowControl/>
        <w:spacing w:line="360" w:lineRule="auto"/>
        <w:ind w:firstLine="420"/>
        <w:jc w:val="left"/>
        <w:outlineLvl w:val="9"/>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A.登记                        B.管理</w:t>
      </w:r>
    </w:p>
    <w:p>
      <w:pPr>
        <w:widowControl/>
        <w:spacing w:line="360" w:lineRule="auto"/>
        <w:ind w:firstLine="420"/>
        <w:jc w:val="left"/>
        <w:outlineLvl w:val="9"/>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C.征收                        D.核算</w:t>
      </w:r>
    </w:p>
    <w:p>
      <w:pPr>
        <w:widowControl/>
        <w:spacing w:line="360" w:lineRule="auto"/>
        <w:ind w:firstLine="420"/>
        <w:jc w:val="left"/>
        <w:outlineLvl w:val="9"/>
        <w:rPr>
          <w:rFonts w:hint="eastAsia" w:ascii="仿宋_GB2312" w:eastAsia="仿宋_GB2312"/>
          <w:color w:val="000000"/>
          <w:sz w:val="30"/>
          <w:szCs w:val="30"/>
        </w:rPr>
      </w:pPr>
      <w:r>
        <w:rPr>
          <w:rFonts w:hint="eastAsia" w:ascii="仿宋_GB2312" w:eastAsia="仿宋_GB2312"/>
          <w:color w:val="000000"/>
          <w:sz w:val="30"/>
          <w:szCs w:val="30"/>
        </w:rPr>
        <w:t>解析：停业登记属于登记职能的范畴。故A正确。</w:t>
      </w:r>
    </w:p>
    <w:p>
      <w:pPr>
        <w:widowControl/>
        <w:spacing w:line="360" w:lineRule="auto"/>
        <w:jc w:val="left"/>
        <w:outlineLvl w:val="9"/>
        <w:rPr>
          <w:del w:id="0" w:author="jiangdongxu" w:date="2011-10-30T21:12:00Z"/>
          <w:rFonts w:hint="eastAsia" w:ascii="仿宋_GB2312" w:hAnsi="宋体" w:eastAsia="仿宋_GB2312" w:cs="宋体"/>
          <w:color w:val="FF0000"/>
          <w:kern w:val="0"/>
          <w:sz w:val="28"/>
          <w:szCs w:val="28"/>
        </w:rPr>
      </w:pPr>
      <w:del w:id="1" w:author="jiangdongxu" w:date="2011-10-30T21:12:00Z">
        <w:r>
          <w:rPr>
            <w:rFonts w:hint="eastAsia" w:ascii="仿宋_GB2312" w:hAnsi="宋体" w:eastAsia="仿宋_GB2312" w:cs="宋体"/>
            <w:color w:val="FF0000"/>
            <w:kern w:val="0"/>
            <w:sz w:val="28"/>
            <w:szCs w:val="28"/>
          </w:rPr>
          <w:delText>6.使用快捷键（B），可快速退出新一代征管信息系统。</w:delText>
        </w:r>
      </w:del>
    </w:p>
    <w:p>
      <w:pPr>
        <w:widowControl/>
        <w:spacing w:line="360" w:lineRule="auto"/>
        <w:jc w:val="left"/>
        <w:outlineLvl w:val="9"/>
        <w:rPr>
          <w:del w:id="2" w:author="jiangdongxu" w:date="2011-10-30T21:12:00Z"/>
          <w:rFonts w:hint="eastAsia" w:ascii="仿宋_GB2312" w:eastAsia="仿宋_GB2312"/>
          <w:color w:val="FF0000"/>
          <w:sz w:val="28"/>
          <w:szCs w:val="28"/>
        </w:rPr>
      </w:pPr>
      <w:del w:id="3" w:author="jiangdongxu" w:date="2011-10-30T21:12:00Z">
        <w:r>
          <w:rPr>
            <w:rFonts w:hint="eastAsia" w:ascii="仿宋_GB2312" w:eastAsia="仿宋_GB2312"/>
            <w:color w:val="FF0000"/>
            <w:sz w:val="28"/>
            <w:szCs w:val="28"/>
          </w:rPr>
          <w:delText xml:space="preserve">A、ALT+F1                      B、ALT+F4 </w:delText>
        </w:r>
      </w:del>
    </w:p>
    <w:p>
      <w:pPr>
        <w:widowControl/>
        <w:spacing w:line="360" w:lineRule="auto"/>
        <w:jc w:val="left"/>
        <w:outlineLvl w:val="9"/>
        <w:rPr>
          <w:del w:id="4" w:author="jiangdongxu" w:date="2011-10-30T21:12:00Z"/>
          <w:rFonts w:hint="eastAsia" w:ascii="仿宋_GB2312" w:eastAsia="仿宋_GB2312"/>
          <w:color w:val="FF0000"/>
          <w:sz w:val="28"/>
          <w:szCs w:val="28"/>
        </w:rPr>
      </w:pPr>
      <w:del w:id="5" w:author="jiangdongxu" w:date="2011-10-30T21:12:00Z">
        <w:r>
          <w:rPr>
            <w:rFonts w:hint="eastAsia" w:ascii="仿宋_GB2312" w:eastAsia="仿宋_GB2312"/>
            <w:color w:val="FF0000"/>
            <w:sz w:val="28"/>
            <w:szCs w:val="28"/>
          </w:rPr>
          <w:delText>C、ALT+F7                      D、ALT+F6</w:delText>
        </w:r>
      </w:del>
    </w:p>
    <w:p>
      <w:pPr>
        <w:widowControl/>
        <w:spacing w:line="360" w:lineRule="auto"/>
        <w:jc w:val="left"/>
        <w:outlineLvl w:val="9"/>
        <w:rPr>
          <w:rFonts w:hint="eastAsia" w:ascii="仿宋_GB2312" w:hAnsi="宋体" w:eastAsia="仿宋_GB2312" w:cs="宋体"/>
          <w:color w:val="FF0000"/>
          <w:kern w:val="0"/>
          <w:sz w:val="28"/>
          <w:szCs w:val="28"/>
        </w:rPr>
      </w:pPr>
      <w:del w:id="6" w:author="jiangdongxu" w:date="2011-10-30T21:12:00Z">
        <w:r>
          <w:rPr>
            <w:rFonts w:hint="eastAsia" w:ascii="仿宋_GB2312" w:eastAsia="仿宋_GB2312"/>
            <w:color w:val="FF0000"/>
            <w:sz w:val="28"/>
            <w:szCs w:val="28"/>
          </w:rPr>
          <w:delText>解析：</w:delText>
        </w:r>
      </w:del>
      <w:del w:id="7" w:author="jiangdongxu" w:date="2011-10-30T21:12:00Z">
        <w:r>
          <w:rPr>
            <w:rFonts w:hint="eastAsia" w:ascii="仿宋_GB2312" w:hAnsi="宋体" w:eastAsia="仿宋_GB2312" w:cs="宋体"/>
            <w:color w:val="FF0000"/>
            <w:kern w:val="0"/>
            <w:sz w:val="28"/>
            <w:szCs w:val="28"/>
          </w:rPr>
          <w:delText>需快速退出新一代征管信息系统可通过使用快捷键</w:delText>
        </w:r>
      </w:del>
      <w:del w:id="8" w:author="jiangdongxu" w:date="2011-10-30T21:12:00Z">
        <w:r>
          <w:rPr>
            <w:rFonts w:hint="eastAsia" w:ascii="仿宋_GB2312" w:eastAsia="仿宋_GB2312"/>
            <w:color w:val="FF0000"/>
            <w:sz w:val="28"/>
            <w:szCs w:val="28"/>
          </w:rPr>
          <w:delText>ALT+F4实现</w:delText>
        </w:r>
      </w:del>
      <w:del w:id="9" w:author="jiangdongxu" w:date="2011-10-30T21:12:00Z">
        <w:r>
          <w:rPr>
            <w:rFonts w:hint="eastAsia" w:ascii="仿宋_GB2312" w:hAnsi="宋体" w:eastAsia="仿宋_GB2312" w:cs="宋体"/>
            <w:color w:val="FF0000"/>
            <w:kern w:val="0"/>
            <w:sz w:val="28"/>
            <w:szCs w:val="28"/>
          </w:rPr>
          <w:delText>。</w:delText>
        </w:r>
      </w:del>
      <w:del w:id="10" w:author="jiangdongxu" w:date="2011-10-30T21:12:00Z">
        <w:r>
          <w:rPr>
            <w:rFonts w:hint="eastAsia" w:ascii="仿宋_GB2312" w:eastAsia="仿宋_GB2312"/>
            <w:color w:val="FF0000"/>
            <w:sz w:val="28"/>
            <w:szCs w:val="28"/>
          </w:rPr>
          <w:delText>故B项正确。</w:delText>
        </w:r>
      </w:del>
    </w:p>
    <w:p>
      <w:pPr>
        <w:widowControl/>
        <w:spacing w:line="360" w:lineRule="auto"/>
        <w:ind w:firstLine="140" w:firstLineChars="50"/>
        <w:jc w:val="left"/>
        <w:outlineLvl w:val="9"/>
        <w:rPr>
          <w:rFonts w:hint="eastAsia" w:ascii="仿宋_GB2312" w:eastAsia="仿宋_GB2312"/>
          <w:sz w:val="28"/>
          <w:szCs w:val="28"/>
        </w:rPr>
      </w:pPr>
      <w:r>
        <w:rPr>
          <w:rFonts w:hint="eastAsia" w:ascii="仿宋_GB2312" w:eastAsia="仿宋_GB2312"/>
          <w:sz w:val="28"/>
          <w:szCs w:val="28"/>
        </w:rPr>
        <w:t xml:space="preserve">   </w:t>
      </w:r>
      <w:del w:id="11" w:author="jiangdongxu" w:date="2011-10-30T21:13:00Z">
        <w:r>
          <w:rPr>
            <w:rFonts w:hint="eastAsia" w:ascii="仿宋_GB2312" w:eastAsia="仿宋_GB2312"/>
            <w:sz w:val="28"/>
            <w:szCs w:val="28"/>
          </w:rPr>
          <w:delText>8</w:delText>
        </w:r>
      </w:del>
      <w:r>
        <w:rPr>
          <w:rFonts w:hint="eastAsia" w:ascii="仿宋_GB2312" w:eastAsia="仿宋_GB2312"/>
          <w:sz w:val="28"/>
          <w:szCs w:val="28"/>
        </w:rPr>
        <w:t>4.征收方式申请审批表主要用于核定纳税人的征收方式，包括纳税人的账目信息、基本经营信息，如果申请双定方式或定额加发票的方式则还要核定纳税人经营项目的计税金额、实际经营情况、其他经营情况主要费用情况等。纳税人（D）时均需使用此模块。</w:t>
      </w:r>
    </w:p>
    <w:p>
      <w:pPr>
        <w:widowControl/>
        <w:spacing w:line="360" w:lineRule="auto"/>
        <w:ind w:firstLine="420"/>
        <w:jc w:val="left"/>
        <w:outlineLvl w:val="9"/>
        <w:rPr>
          <w:rFonts w:hint="eastAsia" w:ascii="仿宋_GB2312" w:eastAsia="仿宋_GB2312"/>
          <w:sz w:val="28"/>
          <w:szCs w:val="28"/>
        </w:rPr>
      </w:pPr>
      <w:r>
        <w:rPr>
          <w:rFonts w:hint="eastAsia" w:ascii="仿宋_GB2312" w:eastAsia="仿宋_GB2312"/>
          <w:sz w:val="28"/>
          <w:szCs w:val="28"/>
        </w:rPr>
        <w:t xml:space="preserve"> A.初次核定或终止核定           B.终止核定或重新核定</w:t>
      </w:r>
    </w:p>
    <w:p>
      <w:pPr>
        <w:widowControl/>
        <w:spacing w:line="360" w:lineRule="auto"/>
        <w:ind w:firstLine="420"/>
        <w:jc w:val="left"/>
        <w:outlineLvl w:val="9"/>
        <w:rPr>
          <w:rFonts w:hint="eastAsia" w:ascii="仿宋_GB2312" w:eastAsia="仿宋_GB2312"/>
          <w:sz w:val="28"/>
          <w:szCs w:val="28"/>
        </w:rPr>
      </w:pPr>
      <w:r>
        <w:rPr>
          <w:rFonts w:hint="eastAsia" w:ascii="仿宋_GB2312" w:eastAsia="仿宋_GB2312"/>
          <w:sz w:val="28"/>
          <w:szCs w:val="28"/>
        </w:rPr>
        <w:t xml:space="preserve"> C.终止核定                     D.初次核定或重新核定</w:t>
      </w:r>
    </w:p>
    <w:p>
      <w:pPr>
        <w:widowControl/>
        <w:spacing w:line="360" w:lineRule="auto"/>
        <w:ind w:firstLine="420"/>
        <w:jc w:val="left"/>
        <w:outlineLvl w:val="9"/>
        <w:rPr>
          <w:rFonts w:hint="eastAsia" w:ascii="仿宋_GB2312" w:eastAsia="仿宋_GB2312"/>
          <w:sz w:val="28"/>
          <w:szCs w:val="28"/>
        </w:rPr>
      </w:pPr>
      <w:r>
        <w:rPr>
          <w:rFonts w:hint="eastAsia" w:ascii="仿宋_GB2312" w:eastAsia="仿宋_GB2312"/>
          <w:sz w:val="28"/>
          <w:szCs w:val="28"/>
        </w:rPr>
        <w:t xml:space="preserve"> 解析：纳税人初次核定或重新核定时均需使用征收方式申请审批表。故D正确。</w:t>
      </w:r>
    </w:p>
    <w:p>
      <w:pPr>
        <w:widowControl/>
        <w:spacing w:line="360" w:lineRule="auto"/>
        <w:jc w:val="left"/>
        <w:outlineLvl w:val="9"/>
        <w:rPr>
          <w:rFonts w:hint="eastAsia" w:ascii="仿宋_GB2312" w:eastAsia="仿宋_GB2312"/>
          <w:sz w:val="28"/>
          <w:szCs w:val="28"/>
        </w:rPr>
      </w:pPr>
    </w:p>
    <w:p>
      <w:pPr>
        <w:widowControl/>
        <w:spacing w:line="360" w:lineRule="auto"/>
        <w:ind w:firstLine="420"/>
        <w:jc w:val="left"/>
        <w:outlineLvl w:val="9"/>
        <w:rPr>
          <w:rFonts w:hint="eastAsia" w:ascii="仿宋_GB2312" w:hAnsi="宋体" w:eastAsia="仿宋_GB2312" w:cs="宋体"/>
          <w:color w:val="000000"/>
          <w:kern w:val="0"/>
          <w:sz w:val="28"/>
          <w:szCs w:val="28"/>
        </w:rPr>
      </w:pPr>
      <w:r>
        <w:rPr>
          <w:rFonts w:hint="eastAsia" w:ascii="仿宋_GB2312" w:eastAsia="仿宋_GB2312"/>
          <w:sz w:val="28"/>
          <w:szCs w:val="28"/>
        </w:rPr>
        <w:t xml:space="preserve"> 5</w:t>
      </w:r>
      <w:del w:id="12" w:author="jiangdongxu" w:date="2011-10-30T21:13:00Z">
        <w:r>
          <w:rPr>
            <w:rFonts w:hint="eastAsia" w:ascii="仿宋_GB2312" w:eastAsia="仿宋_GB2312"/>
            <w:sz w:val="28"/>
            <w:szCs w:val="28"/>
          </w:rPr>
          <w:delText>9</w:delText>
        </w:r>
      </w:del>
      <w:r>
        <w:rPr>
          <w:rFonts w:hint="eastAsia" w:ascii="仿宋_GB2312" w:eastAsia="仿宋_GB2312"/>
          <w:sz w:val="28"/>
          <w:szCs w:val="28"/>
        </w:rPr>
        <w:t>.纳税人、扣缴义务人实际经营地发生变更，向税务机关提出申请，同时报送有关资料，税务机关受理文书时选择的文书大类应为（C）。</w:t>
      </w:r>
    </w:p>
    <w:p>
      <w:pPr>
        <w:spacing w:line="360" w:lineRule="auto"/>
        <w:ind w:firstLine="420"/>
        <w:outlineLvl w:val="9"/>
        <w:rPr>
          <w:rFonts w:hint="eastAsia" w:ascii="仿宋_GB2312" w:eastAsia="仿宋_GB2312"/>
          <w:sz w:val="28"/>
          <w:szCs w:val="28"/>
        </w:rPr>
      </w:pPr>
      <w:r>
        <w:rPr>
          <w:rFonts w:hint="eastAsia" w:ascii="仿宋_GB2312" w:eastAsia="仿宋_GB2312"/>
          <w:sz w:val="28"/>
          <w:szCs w:val="28"/>
        </w:rPr>
        <w:t xml:space="preserve"> A.征收类                       B.纳税核定类</w:t>
      </w:r>
    </w:p>
    <w:p>
      <w:pPr>
        <w:spacing w:line="360" w:lineRule="auto"/>
        <w:ind w:firstLine="420"/>
        <w:outlineLvl w:val="9"/>
        <w:rPr>
          <w:rFonts w:hint="eastAsia" w:ascii="仿宋_GB2312" w:eastAsia="仿宋_GB2312"/>
          <w:sz w:val="28"/>
          <w:szCs w:val="28"/>
        </w:rPr>
      </w:pPr>
      <w:r>
        <w:rPr>
          <w:rFonts w:hint="eastAsia" w:ascii="仿宋_GB2312" w:eastAsia="仿宋_GB2312"/>
          <w:sz w:val="28"/>
          <w:szCs w:val="28"/>
        </w:rPr>
        <w:t xml:space="preserve"> C.税务登记类                   D.</w:t>
      </w:r>
      <w:ins w:id="13" w:author="jiangdongxu" w:date="2011-10-30T11:21:00Z">
        <w:r>
          <w:rPr>
            <w:rFonts w:hint="eastAsia" w:ascii="仿宋_GB2312" w:eastAsia="仿宋_GB2312"/>
            <w:sz w:val="28"/>
            <w:szCs w:val="28"/>
          </w:rPr>
          <w:t>申报</w:t>
        </w:r>
      </w:ins>
      <w:del w:id="14" w:author="jiangdongxu" w:date="2011-10-30T11:21:00Z">
        <w:r>
          <w:rPr>
            <w:rFonts w:hint="eastAsia" w:ascii="仿宋_GB2312" w:eastAsia="仿宋_GB2312"/>
            <w:sz w:val="28"/>
            <w:szCs w:val="28"/>
          </w:rPr>
          <w:delText>征收</w:delText>
        </w:r>
      </w:del>
      <w:r>
        <w:rPr>
          <w:rFonts w:hint="eastAsia" w:ascii="仿宋_GB2312" w:eastAsia="仿宋_GB2312"/>
          <w:sz w:val="28"/>
          <w:szCs w:val="28"/>
        </w:rPr>
        <w:t>类</w:t>
      </w:r>
    </w:p>
    <w:p>
      <w:pPr>
        <w:spacing w:line="360" w:lineRule="auto"/>
        <w:ind w:firstLine="420"/>
        <w:outlineLvl w:val="9"/>
        <w:rPr>
          <w:rFonts w:hint="eastAsia" w:ascii="仿宋_GB2312" w:eastAsia="仿宋_GB2312"/>
          <w:color w:val="000000"/>
          <w:sz w:val="28"/>
          <w:szCs w:val="28"/>
        </w:rPr>
      </w:pPr>
      <w:r>
        <w:rPr>
          <w:rFonts w:hint="eastAsia" w:ascii="仿宋_GB2312" w:hAnsi="宋体" w:eastAsia="仿宋_GB2312" w:cs="宋体"/>
          <w:color w:val="000000"/>
          <w:kern w:val="0"/>
          <w:sz w:val="28"/>
          <w:szCs w:val="28"/>
        </w:rPr>
        <w:t xml:space="preserve"> 解析：税务受理文书大类包括：行政处罚类、税务登记类、帐簿凭证（备案）类、减免类、发票类、申报类、征收类等。纳税人实际经营地发生变更，属于税务登记类，故</w:t>
      </w:r>
      <w:r>
        <w:rPr>
          <w:rFonts w:hint="eastAsia" w:ascii="仿宋_GB2312" w:eastAsia="仿宋_GB2312"/>
          <w:color w:val="000000"/>
          <w:sz w:val="28"/>
          <w:szCs w:val="28"/>
        </w:rPr>
        <w:t>C正确。</w:t>
      </w:r>
    </w:p>
    <w:p>
      <w:pPr>
        <w:spacing w:line="360" w:lineRule="auto"/>
        <w:outlineLvl w:val="9"/>
        <w:rPr>
          <w:rFonts w:hint="eastAsia" w:ascii="仿宋_GB2312" w:eastAsia="仿宋_GB2312"/>
          <w:sz w:val="28"/>
          <w:szCs w:val="28"/>
        </w:rPr>
      </w:pP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w:t>
      </w:r>
      <w:r>
        <w:rPr>
          <w:rFonts w:hint="eastAsia" w:ascii="仿宋_GB2312" w:eastAsia="仿宋_GB2312"/>
          <w:sz w:val="28"/>
          <w:szCs w:val="28"/>
        </w:rPr>
        <w:tab/>
      </w:r>
      <w:del w:id="15" w:author="jiangdongxu" w:date="2011-10-30T21:13:00Z">
        <w:r>
          <w:rPr>
            <w:rFonts w:hint="eastAsia" w:ascii="仿宋_GB2312" w:eastAsia="仿宋_GB2312"/>
            <w:sz w:val="28"/>
            <w:szCs w:val="28"/>
          </w:rPr>
          <w:delText>10</w:delText>
        </w:r>
      </w:del>
      <w:r>
        <w:rPr>
          <w:rFonts w:hint="eastAsia" w:ascii="仿宋_GB2312" w:eastAsia="仿宋_GB2312"/>
          <w:sz w:val="28"/>
          <w:szCs w:val="28"/>
        </w:rPr>
        <w:t>6.在大集中系统中“综合申报”功能模块，不能申报所属期为（ D ）的税费。</w:t>
      </w:r>
    </w:p>
    <w:p>
      <w:pPr>
        <w:widowControl/>
        <w:spacing w:line="360" w:lineRule="auto"/>
        <w:ind w:firstLine="420"/>
        <w:jc w:val="left"/>
        <w:outlineLvl w:val="9"/>
        <w:rPr>
          <w:rFonts w:hint="eastAsia" w:ascii="仿宋_GB2312" w:eastAsia="仿宋_GB2312"/>
          <w:sz w:val="28"/>
          <w:szCs w:val="28"/>
        </w:rPr>
      </w:pPr>
      <w:r>
        <w:rPr>
          <w:rFonts w:hint="eastAsia" w:ascii="仿宋_GB2312" w:eastAsia="仿宋_GB2312"/>
          <w:sz w:val="28"/>
          <w:szCs w:val="28"/>
        </w:rPr>
        <w:t xml:space="preserve">A.上月                         B.当月 </w:t>
      </w:r>
    </w:p>
    <w:p>
      <w:pPr>
        <w:widowControl/>
        <w:spacing w:line="360" w:lineRule="auto"/>
        <w:ind w:firstLine="420"/>
        <w:jc w:val="left"/>
        <w:outlineLvl w:val="9"/>
        <w:rPr>
          <w:rFonts w:hint="eastAsia" w:ascii="仿宋_GB2312" w:eastAsia="仿宋_GB2312"/>
          <w:sz w:val="28"/>
          <w:szCs w:val="28"/>
        </w:rPr>
      </w:pPr>
      <w:r>
        <w:rPr>
          <w:rFonts w:hint="eastAsia" w:ascii="仿宋_GB2312" w:eastAsia="仿宋_GB2312"/>
          <w:sz w:val="28"/>
          <w:szCs w:val="28"/>
        </w:rPr>
        <w:t>C.上年度                       D.下月</w:t>
      </w:r>
    </w:p>
    <w:p>
      <w:pPr>
        <w:widowControl/>
        <w:spacing w:line="360" w:lineRule="auto"/>
        <w:ind w:firstLine="420"/>
        <w:jc w:val="left"/>
        <w:outlineLvl w:val="9"/>
        <w:rPr>
          <w:rFonts w:hint="eastAsia" w:ascii="仿宋_GB2312" w:eastAsia="仿宋_GB2312"/>
          <w:sz w:val="28"/>
          <w:szCs w:val="28"/>
        </w:rPr>
      </w:pPr>
      <w:r>
        <w:rPr>
          <w:rFonts w:hint="eastAsia" w:ascii="仿宋_GB2312" w:eastAsia="仿宋_GB2312"/>
          <w:sz w:val="28"/>
          <w:szCs w:val="28"/>
        </w:rPr>
        <w:t>解析：综合申报功能模块可以申报上月、当月、上年度的税费，不能申报下月的税费。故D正确。</w:t>
      </w:r>
    </w:p>
    <w:p>
      <w:pPr>
        <w:widowControl/>
        <w:spacing w:line="360" w:lineRule="auto"/>
        <w:jc w:val="left"/>
        <w:outlineLvl w:val="9"/>
        <w:rPr>
          <w:rFonts w:hint="eastAsia" w:ascii="仿宋_GB2312" w:eastAsia="仿宋_GB2312"/>
          <w:sz w:val="28"/>
          <w:szCs w:val="28"/>
        </w:rPr>
      </w:pPr>
    </w:p>
    <w:p>
      <w:pPr>
        <w:pStyle w:val="6"/>
        <w:outlineLvl w:val="9"/>
        <w:rPr>
          <w:rFonts w:hint="eastAsia" w:ascii="仿宋_GB2312"/>
        </w:rPr>
      </w:pPr>
      <w:r>
        <w:rPr>
          <w:rFonts w:hint="eastAsia" w:ascii="仿宋_GB2312"/>
        </w:rPr>
        <w:t>7</w:t>
      </w:r>
      <w:del w:id="16" w:author="jiangdongxu" w:date="2011-10-30T21:13:00Z">
        <w:r>
          <w:rPr>
            <w:rFonts w:hint="eastAsia" w:ascii="仿宋_GB2312"/>
          </w:rPr>
          <w:delText>1</w:delText>
        </w:r>
      </w:del>
      <w:r>
        <w:rPr>
          <w:rFonts w:hint="eastAsia" w:ascii="仿宋_GB2312"/>
        </w:rPr>
        <w:t>.纳税人、扣缴义务人、委托代征单位向税务机关缴纳税、费，未能取得法定完税凭证，或代扣代缴单位向税务机关申报并缴纳税费后，未能开具法定完税凭证的，由税务机关个别或批量予以（ A ）。</w:t>
      </w:r>
    </w:p>
    <w:p>
      <w:pPr>
        <w:widowControl/>
        <w:spacing w:line="360" w:lineRule="auto"/>
        <w:ind w:firstLine="560" w:firstLineChars="200"/>
        <w:jc w:val="left"/>
        <w:outlineLvl w:val="9"/>
        <w:rPr>
          <w:rFonts w:hint="eastAsia" w:ascii="仿宋_GB2312" w:eastAsia="仿宋_GB2312"/>
          <w:sz w:val="28"/>
          <w:szCs w:val="28"/>
        </w:rPr>
      </w:pPr>
      <w:r>
        <w:rPr>
          <w:rFonts w:hint="eastAsia" w:ascii="仿宋_GB2312" w:eastAsia="仿宋_GB2312"/>
          <w:sz w:val="28"/>
          <w:szCs w:val="28"/>
        </w:rPr>
        <w:t>A.补打税票                     B.重新缴纳开票</w:t>
      </w:r>
    </w:p>
    <w:p>
      <w:pPr>
        <w:widowControl/>
        <w:spacing w:line="360" w:lineRule="auto"/>
        <w:ind w:firstLine="560" w:firstLineChars="200"/>
        <w:jc w:val="left"/>
        <w:outlineLvl w:val="9"/>
        <w:rPr>
          <w:rFonts w:hint="eastAsia" w:ascii="仿宋_GB2312" w:eastAsia="仿宋_GB2312"/>
          <w:sz w:val="28"/>
          <w:szCs w:val="28"/>
        </w:rPr>
      </w:pPr>
      <w:r>
        <w:rPr>
          <w:rFonts w:hint="eastAsia" w:ascii="仿宋_GB2312" w:eastAsia="仿宋_GB2312"/>
          <w:sz w:val="28"/>
          <w:szCs w:val="28"/>
        </w:rPr>
        <w:t>C.开具证明                     D.作废税票</w:t>
      </w:r>
    </w:p>
    <w:p>
      <w:pPr>
        <w:widowControl/>
        <w:spacing w:line="360" w:lineRule="auto"/>
        <w:ind w:firstLine="560" w:firstLineChars="200"/>
        <w:jc w:val="left"/>
        <w:outlineLvl w:val="9"/>
        <w:rPr>
          <w:rFonts w:hint="eastAsia" w:ascii="仿宋_GB2312" w:eastAsia="仿宋_GB2312"/>
          <w:color w:val="000000"/>
          <w:sz w:val="28"/>
          <w:szCs w:val="28"/>
        </w:rPr>
      </w:pPr>
      <w:r>
        <w:rPr>
          <w:rFonts w:hint="eastAsia" w:ascii="仿宋_GB2312" w:hAnsi="宋体" w:eastAsia="仿宋_GB2312" w:cs="宋体"/>
          <w:color w:val="000000"/>
          <w:kern w:val="0"/>
          <w:sz w:val="28"/>
          <w:szCs w:val="28"/>
        </w:rPr>
        <w:t>解析：大集中系统有补打税票的功能，对于纳税人未能取得</w:t>
      </w:r>
      <w:r>
        <w:rPr>
          <w:rFonts w:hint="eastAsia" w:ascii="仿宋_GB2312" w:eastAsia="仿宋_GB2312"/>
          <w:color w:val="000000"/>
          <w:sz w:val="28"/>
          <w:szCs w:val="28"/>
        </w:rPr>
        <w:t>法定完税凭证的，可税务机关个别或批量予以补打税票，故A正确。</w:t>
      </w:r>
    </w:p>
    <w:p>
      <w:pPr>
        <w:widowControl/>
        <w:spacing w:line="360" w:lineRule="auto"/>
        <w:jc w:val="left"/>
        <w:outlineLvl w:val="9"/>
        <w:rPr>
          <w:rFonts w:hint="eastAsia" w:ascii="仿宋_GB2312" w:eastAsia="仿宋_GB2312"/>
          <w:sz w:val="28"/>
          <w:szCs w:val="28"/>
        </w:rPr>
      </w:pPr>
    </w:p>
    <w:p>
      <w:pPr>
        <w:widowControl/>
        <w:spacing w:line="360" w:lineRule="auto"/>
        <w:ind w:firstLine="560" w:firstLineChars="200"/>
        <w:jc w:val="left"/>
        <w:outlineLvl w:val="9"/>
        <w:rPr>
          <w:rFonts w:hint="eastAsia" w:ascii="仿宋_GB2312" w:eastAsia="仿宋_GB2312"/>
          <w:sz w:val="28"/>
          <w:szCs w:val="28"/>
        </w:rPr>
      </w:pPr>
      <w:r>
        <w:rPr>
          <w:rFonts w:hint="eastAsia" w:ascii="仿宋_GB2312" w:eastAsia="仿宋_GB2312"/>
          <w:sz w:val="28"/>
          <w:szCs w:val="28"/>
        </w:rPr>
        <w:t>8</w:t>
      </w:r>
      <w:del w:id="17" w:author="jiangdongxu" w:date="2011-10-30T21:13:00Z">
        <w:r>
          <w:rPr>
            <w:rFonts w:hint="eastAsia" w:ascii="仿宋_GB2312" w:eastAsia="仿宋_GB2312"/>
            <w:sz w:val="28"/>
            <w:szCs w:val="28"/>
          </w:rPr>
          <w:delText>2</w:delText>
        </w:r>
      </w:del>
      <w:r>
        <w:rPr>
          <w:rFonts w:hint="eastAsia" w:ascii="仿宋_GB2312" w:eastAsia="仿宋_GB2312"/>
          <w:sz w:val="28"/>
          <w:szCs w:val="28"/>
        </w:rPr>
        <w:t>.TIPS批量扣税的申报与扣款相应的操作模块是（ B ）。</w:t>
      </w:r>
    </w:p>
    <w:p>
      <w:pPr>
        <w:widowControl/>
        <w:spacing w:line="360" w:lineRule="auto"/>
        <w:ind w:firstLine="560" w:firstLineChars="200"/>
        <w:jc w:val="left"/>
        <w:outlineLvl w:val="9"/>
        <w:rPr>
          <w:rFonts w:hint="eastAsia" w:ascii="仿宋_GB2312" w:eastAsia="仿宋_GB2312"/>
          <w:sz w:val="28"/>
          <w:szCs w:val="28"/>
        </w:rPr>
      </w:pPr>
      <w:r>
        <w:rPr>
          <w:rFonts w:hint="eastAsia" w:ascii="仿宋_GB2312" w:eastAsia="仿宋_GB2312"/>
          <w:sz w:val="28"/>
          <w:szCs w:val="28"/>
        </w:rPr>
        <w:t xml:space="preserve">A.批量产生申报情况—导入批量缴款的征收数据—TIPS批量扣款   </w:t>
      </w:r>
    </w:p>
    <w:p>
      <w:pPr>
        <w:widowControl/>
        <w:spacing w:line="360" w:lineRule="auto"/>
        <w:ind w:firstLine="560" w:firstLineChars="200"/>
        <w:jc w:val="left"/>
        <w:outlineLvl w:val="9"/>
        <w:rPr>
          <w:rFonts w:hint="eastAsia" w:ascii="仿宋_GB2312" w:eastAsia="仿宋_GB2312"/>
          <w:sz w:val="28"/>
          <w:szCs w:val="28"/>
        </w:rPr>
      </w:pPr>
      <w:r>
        <w:rPr>
          <w:rFonts w:hint="eastAsia" w:ascii="仿宋_GB2312" w:eastAsia="仿宋_GB2312"/>
          <w:sz w:val="28"/>
          <w:szCs w:val="28"/>
        </w:rPr>
        <w:t xml:space="preserve">B.批量产生申报情况—批量产生定期定额应征数据—TIPS批量扣款   </w:t>
      </w:r>
    </w:p>
    <w:p>
      <w:pPr>
        <w:widowControl/>
        <w:spacing w:line="360" w:lineRule="auto"/>
        <w:ind w:firstLine="560" w:firstLineChars="200"/>
        <w:jc w:val="left"/>
        <w:outlineLvl w:val="9"/>
        <w:rPr>
          <w:rFonts w:hint="eastAsia" w:ascii="仿宋_GB2312" w:eastAsia="仿宋_GB2312"/>
          <w:sz w:val="28"/>
          <w:szCs w:val="28"/>
        </w:rPr>
      </w:pPr>
      <w:r>
        <w:rPr>
          <w:rFonts w:hint="eastAsia" w:ascii="仿宋_GB2312" w:eastAsia="仿宋_GB2312"/>
          <w:sz w:val="28"/>
          <w:szCs w:val="28"/>
        </w:rPr>
        <w:t xml:space="preserve">C.批量产生申报情况—TIPS批量扣款   </w:t>
      </w:r>
    </w:p>
    <w:p>
      <w:pPr>
        <w:widowControl/>
        <w:spacing w:line="360" w:lineRule="auto"/>
        <w:ind w:firstLine="560" w:firstLineChars="200"/>
        <w:jc w:val="left"/>
        <w:outlineLvl w:val="9"/>
        <w:rPr>
          <w:rFonts w:hint="eastAsia" w:ascii="仿宋_GB2312" w:eastAsia="仿宋_GB2312"/>
          <w:sz w:val="28"/>
          <w:szCs w:val="28"/>
        </w:rPr>
      </w:pPr>
      <w:r>
        <w:rPr>
          <w:rFonts w:hint="eastAsia" w:ascii="仿宋_GB2312" w:eastAsia="仿宋_GB2312"/>
          <w:sz w:val="28"/>
          <w:szCs w:val="28"/>
        </w:rPr>
        <w:t>D.批量产生申报情况—TIPS批量扣款—批量产生定期定额应征数据</w:t>
      </w:r>
    </w:p>
    <w:p>
      <w:pPr>
        <w:widowControl/>
        <w:spacing w:line="360" w:lineRule="auto"/>
        <w:ind w:firstLine="560" w:firstLineChars="200"/>
        <w:jc w:val="left"/>
        <w:outlineLvl w:val="9"/>
        <w:rPr>
          <w:rFonts w:hint="eastAsia" w:ascii="仿宋_GB2312" w:eastAsia="仿宋_GB2312"/>
          <w:color w:val="000000"/>
          <w:sz w:val="28"/>
          <w:szCs w:val="28"/>
        </w:rPr>
      </w:pPr>
      <w:r>
        <w:rPr>
          <w:rFonts w:hint="eastAsia" w:ascii="仿宋_GB2312" w:hAnsi="宋体" w:eastAsia="仿宋_GB2312" w:cs="宋体"/>
          <w:color w:val="000000"/>
          <w:kern w:val="0"/>
          <w:sz w:val="28"/>
          <w:szCs w:val="28"/>
        </w:rPr>
        <w:t>解析：</w:t>
      </w:r>
      <w:r>
        <w:rPr>
          <w:rFonts w:hint="eastAsia" w:ascii="仿宋_GB2312" w:eastAsia="仿宋_GB2312"/>
          <w:color w:val="000000"/>
          <w:sz w:val="28"/>
          <w:szCs w:val="28"/>
        </w:rPr>
        <w:t>TIPS批量扣税的申报模块对应为【批量产生申报情况】、【批量产生定期定额应征数据】，扣款的模块对应为【TIPS批量扣款】。故B正确。</w:t>
      </w:r>
    </w:p>
    <w:p>
      <w:pPr>
        <w:widowControl/>
        <w:spacing w:line="360" w:lineRule="auto"/>
        <w:ind w:firstLine="140" w:firstLineChars="50"/>
        <w:jc w:val="left"/>
        <w:outlineLvl w:val="9"/>
        <w:rPr>
          <w:rFonts w:hint="eastAsia" w:ascii="仿宋_GB2312" w:hAnsi="Arial" w:eastAsia="仿宋_GB2312"/>
          <w:kern w:val="0"/>
          <w:sz w:val="28"/>
          <w:szCs w:val="28"/>
        </w:rPr>
      </w:pPr>
      <w:r>
        <w:rPr>
          <w:rFonts w:hint="eastAsia" w:ascii="仿宋_GB2312" w:eastAsia="仿宋_GB2312"/>
          <w:sz w:val="28"/>
          <w:szCs w:val="28"/>
        </w:rPr>
        <w:t xml:space="preserve">   </w:t>
      </w:r>
      <w:r>
        <w:rPr>
          <w:rFonts w:hint="eastAsia" w:ascii="仿宋_GB2312" w:hAnsi="Arial" w:eastAsia="仿宋_GB2312"/>
          <w:kern w:val="0"/>
          <w:sz w:val="28"/>
          <w:szCs w:val="28"/>
        </w:rPr>
        <w:t>9.大集中系统的社保费个人明细登记中，检查状态为冲突的含义是( A )</w:t>
      </w:r>
    </w:p>
    <w:p>
      <w:pPr>
        <w:spacing w:line="360" w:lineRule="auto"/>
        <w:ind w:left="2" w:leftChars="1" w:firstLine="557" w:firstLineChars="199"/>
        <w:outlineLvl w:val="9"/>
        <w:rPr>
          <w:rFonts w:hint="eastAsia" w:ascii="仿宋_GB2312" w:hAnsi="Arial" w:eastAsia="仿宋_GB2312"/>
          <w:kern w:val="0"/>
          <w:sz w:val="28"/>
          <w:szCs w:val="28"/>
        </w:rPr>
      </w:pPr>
      <w:r>
        <w:rPr>
          <w:rFonts w:hint="eastAsia" w:ascii="仿宋_GB2312" w:hAnsi="Arial" w:eastAsia="仿宋_GB2312"/>
          <w:kern w:val="0"/>
          <w:sz w:val="28"/>
          <w:szCs w:val="28"/>
        </w:rPr>
        <w:t>A.录入的身份证号码在系统中已经存在，但录入的姓名与系统已有姓名不一样。只有增员时才会出现。</w:t>
      </w:r>
    </w:p>
    <w:p>
      <w:pPr>
        <w:spacing w:line="360" w:lineRule="auto"/>
        <w:ind w:left="2" w:leftChars="1" w:firstLine="557" w:firstLineChars="199"/>
        <w:outlineLvl w:val="9"/>
        <w:rPr>
          <w:rFonts w:hint="eastAsia" w:ascii="仿宋_GB2312" w:hAnsi="Arial" w:eastAsia="仿宋_GB2312"/>
          <w:kern w:val="0"/>
          <w:sz w:val="28"/>
          <w:szCs w:val="28"/>
        </w:rPr>
      </w:pPr>
      <w:r>
        <w:rPr>
          <w:rFonts w:hint="eastAsia" w:ascii="仿宋_GB2312" w:hAnsi="Arial" w:eastAsia="仿宋_GB2312"/>
          <w:kern w:val="0"/>
          <w:sz w:val="28"/>
          <w:szCs w:val="28"/>
        </w:rPr>
        <w:t>B.录入的个人参保号在系统中已经存在，但录入的身份证与系统已有的不一样。只有增员时才会出现。</w:t>
      </w:r>
    </w:p>
    <w:p>
      <w:pPr>
        <w:spacing w:line="360" w:lineRule="auto"/>
        <w:ind w:left="2" w:leftChars="1" w:firstLine="557" w:firstLineChars="199"/>
        <w:outlineLvl w:val="9"/>
        <w:rPr>
          <w:rFonts w:hint="eastAsia" w:ascii="仿宋_GB2312" w:hAnsi="Arial" w:eastAsia="仿宋_GB2312"/>
          <w:kern w:val="0"/>
          <w:sz w:val="28"/>
          <w:szCs w:val="28"/>
        </w:rPr>
      </w:pPr>
      <w:r>
        <w:rPr>
          <w:rFonts w:hint="eastAsia" w:ascii="仿宋_GB2312" w:hAnsi="Arial" w:eastAsia="仿宋_GB2312"/>
          <w:kern w:val="0"/>
          <w:sz w:val="28"/>
          <w:szCs w:val="28"/>
        </w:rPr>
        <w:t>C.录入的身份证号码在系统中已经存在，但录入的姓名与系统已有姓名不一样。只有减员时才会出现。</w:t>
      </w:r>
    </w:p>
    <w:p>
      <w:pPr>
        <w:spacing w:line="360" w:lineRule="auto"/>
        <w:ind w:left="2" w:leftChars="1" w:firstLine="557" w:firstLineChars="199"/>
        <w:outlineLvl w:val="9"/>
        <w:rPr>
          <w:rFonts w:hint="eastAsia" w:ascii="仿宋_GB2312" w:hAnsi="Arial" w:eastAsia="仿宋_GB2312"/>
          <w:kern w:val="0"/>
          <w:sz w:val="28"/>
          <w:szCs w:val="28"/>
        </w:rPr>
      </w:pPr>
      <w:r>
        <w:rPr>
          <w:rFonts w:hint="eastAsia" w:ascii="仿宋_GB2312" w:hAnsi="Arial" w:eastAsia="仿宋_GB2312"/>
          <w:kern w:val="0"/>
          <w:sz w:val="28"/>
          <w:szCs w:val="28"/>
        </w:rPr>
        <w:t>D.录入的个人参保号在系统中已经存在，但录入的身份证与系统已有的不一样。只有减员时才会出现。</w:t>
      </w:r>
    </w:p>
    <w:p>
      <w:pPr>
        <w:spacing w:line="360" w:lineRule="auto"/>
        <w:ind w:left="2" w:leftChars="1" w:firstLine="560" w:firstLineChars="200"/>
        <w:outlineLvl w:val="9"/>
        <w:rPr>
          <w:rFonts w:hint="eastAsia" w:ascii="仿宋_GB2312" w:hAnsi="Arial" w:eastAsia="仿宋_GB2312"/>
          <w:kern w:val="0"/>
          <w:sz w:val="28"/>
          <w:szCs w:val="28"/>
        </w:rPr>
      </w:pPr>
      <w:r>
        <w:rPr>
          <w:rFonts w:hint="eastAsia" w:ascii="仿宋_GB2312" w:hAnsi="Arial" w:eastAsia="仿宋_GB2312"/>
          <w:kern w:val="0"/>
          <w:sz w:val="28"/>
          <w:szCs w:val="28"/>
        </w:rPr>
        <w:t>解析：录入的身份证号码在系统中已经存在，但录入的姓名与系统已有姓名不一样。只有增员时才会出现。故A正确。</w:t>
      </w:r>
    </w:p>
    <w:p>
      <w:pPr>
        <w:spacing w:line="360" w:lineRule="auto"/>
        <w:outlineLvl w:val="9"/>
        <w:rPr>
          <w:rFonts w:hint="eastAsia" w:ascii="仿宋_GB2312" w:hAnsi="宋体" w:eastAsia="仿宋_GB2312"/>
          <w:sz w:val="28"/>
          <w:szCs w:val="28"/>
        </w:rPr>
      </w:pPr>
    </w:p>
    <w:p>
      <w:pPr>
        <w:spacing w:line="360" w:lineRule="auto"/>
        <w:ind w:firstLine="420"/>
        <w:outlineLvl w:val="9"/>
        <w:rPr>
          <w:rFonts w:hint="eastAsia" w:ascii="仿宋_GB2312" w:hAnsi="宋体" w:eastAsia="仿宋_GB2312"/>
          <w:sz w:val="28"/>
          <w:szCs w:val="28"/>
        </w:rPr>
      </w:pPr>
      <w:r>
        <w:rPr>
          <w:rFonts w:hint="eastAsia" w:ascii="仿宋_GB2312" w:hAnsi="宋体" w:eastAsia="仿宋_GB2312"/>
          <w:sz w:val="28"/>
          <w:szCs w:val="28"/>
        </w:rPr>
        <w:t xml:space="preserve"> 10</w:t>
      </w:r>
      <w:del w:id="18" w:author="jiangdongxu" w:date="2011-10-30T21:13:00Z">
        <w:r>
          <w:rPr>
            <w:rFonts w:hint="eastAsia" w:ascii="仿宋_GB2312" w:hAnsi="宋体" w:eastAsia="仿宋_GB2312"/>
            <w:sz w:val="28"/>
            <w:szCs w:val="28"/>
          </w:rPr>
          <w:delText>4</w:delText>
        </w:r>
      </w:del>
      <w:r>
        <w:rPr>
          <w:rFonts w:hint="eastAsia" w:ascii="仿宋_GB2312" w:hAnsi="宋体" w:eastAsia="仿宋_GB2312"/>
          <w:sz w:val="28"/>
          <w:szCs w:val="28"/>
        </w:rPr>
        <w:t>、关于大集中系统与税收管理员工作平台的关系，</w:t>
      </w:r>
      <w:ins w:id="19" w:author="赵锐(海珠信息管理科)" w:date="2011-10-27T10:52:00Z">
        <w:r>
          <w:rPr>
            <w:rFonts w:hint="eastAsia" w:ascii="仿宋_GB2312" w:hAnsi="宋体" w:eastAsia="仿宋_GB2312"/>
            <w:sz w:val="28"/>
            <w:szCs w:val="28"/>
          </w:rPr>
          <w:t>(  B   )</w:t>
        </w:r>
      </w:ins>
      <w:del w:id="20" w:author="赵锐(海珠信息管理科)" w:date="2011-10-27T10:52:00Z">
        <w:r>
          <w:rPr>
            <w:rFonts w:hint="eastAsia" w:ascii="仿宋_GB2312" w:hAnsi="宋体" w:eastAsia="仿宋_GB2312"/>
            <w:sz w:val="28"/>
            <w:szCs w:val="28"/>
          </w:rPr>
          <w:delText>以下哪种说法</w:delText>
        </w:r>
      </w:del>
      <w:r>
        <w:rPr>
          <w:rFonts w:hint="eastAsia" w:ascii="仿宋_GB2312" w:hAnsi="宋体" w:eastAsia="仿宋_GB2312"/>
          <w:sz w:val="28"/>
          <w:szCs w:val="28"/>
        </w:rPr>
        <w:t>是正确的</w:t>
      </w:r>
      <w:del w:id="21" w:author="jiangdongxu" w:date="2011-10-30T11:22:00Z">
        <w:r>
          <w:rPr>
            <w:rFonts w:hint="eastAsia" w:ascii="仿宋_GB2312" w:hAnsi="宋体" w:eastAsia="仿宋_GB2312"/>
            <w:sz w:val="28"/>
            <w:szCs w:val="28"/>
          </w:rPr>
          <w:delText>？</w:delText>
        </w:r>
      </w:del>
      <w:ins w:id="22" w:author="jiangdongxu" w:date="2011-10-30T11:22:00Z">
        <w:r>
          <w:rPr>
            <w:rFonts w:hint="eastAsia" w:ascii="仿宋_GB2312" w:hAnsi="宋体" w:eastAsia="仿宋_GB2312"/>
            <w:sz w:val="28"/>
            <w:szCs w:val="28"/>
          </w:rPr>
          <w:t>。</w:t>
        </w:r>
      </w:ins>
      <w:del w:id="23" w:author="赵锐(海珠信息管理科)" w:date="2011-10-27T10:51:00Z">
        <w:r>
          <w:rPr>
            <w:rFonts w:hint="eastAsia" w:ascii="仿宋_GB2312" w:hAnsi="宋体" w:eastAsia="仿宋_GB2312"/>
            <w:sz w:val="28"/>
            <w:szCs w:val="28"/>
          </w:rPr>
          <w:delText>(  B   )</w:delText>
        </w:r>
      </w:del>
      <w:ins w:id="24" w:author="jiangdongxu" w:date="2011-10-25T10:21:00Z">
        <w:del w:id="25" w:author="赵锐(海珠信息管理科)" w:date="2011-10-27T10:52:00Z">
          <w:r>
            <w:rPr>
              <w:rFonts w:hint="eastAsia" w:ascii="仿宋_GB2312" w:hAnsi="宋体" w:eastAsia="仿宋_GB2312"/>
              <w:sz w:val="28"/>
              <w:szCs w:val="28"/>
            </w:rPr>
            <w:delText>这种题，都要把括号放到真正的空的地方，下同</w:delText>
          </w:r>
        </w:del>
      </w:ins>
    </w:p>
    <w:p>
      <w:pPr>
        <w:numPr>
          <w:ilvl w:val="2"/>
          <w:numId w:val="2"/>
        </w:numPr>
        <w:tabs>
          <w:tab w:val="left" w:pos="900"/>
          <w:tab w:val="left" w:pos="1200"/>
        </w:tabs>
        <w:spacing w:line="360" w:lineRule="auto"/>
        <w:ind w:left="900"/>
        <w:outlineLvl w:val="9"/>
        <w:rPr>
          <w:rFonts w:hint="eastAsia" w:ascii="仿宋_GB2312" w:hAnsi="宋体" w:eastAsia="仿宋_GB2312"/>
          <w:sz w:val="28"/>
          <w:szCs w:val="28"/>
        </w:rPr>
      </w:pPr>
      <w:r>
        <w:rPr>
          <w:rFonts w:hint="eastAsia" w:ascii="仿宋_GB2312" w:hAnsi="宋体" w:eastAsia="仿宋_GB2312"/>
          <w:sz w:val="28"/>
          <w:szCs w:val="28"/>
        </w:rPr>
        <w:t>大集中系统与税收管理员工作平台是相互独立的</w:t>
      </w:r>
    </w:p>
    <w:p>
      <w:pPr>
        <w:numPr>
          <w:ilvl w:val="2"/>
          <w:numId w:val="2"/>
        </w:numPr>
        <w:tabs>
          <w:tab w:val="left" w:pos="900"/>
          <w:tab w:val="left" w:pos="1200"/>
        </w:tabs>
        <w:spacing w:line="360" w:lineRule="auto"/>
        <w:ind w:left="900"/>
        <w:outlineLvl w:val="9"/>
        <w:rPr>
          <w:rFonts w:hint="eastAsia" w:ascii="仿宋_GB2312" w:hAnsi="宋体" w:eastAsia="仿宋_GB2312"/>
          <w:sz w:val="28"/>
          <w:szCs w:val="28"/>
        </w:rPr>
      </w:pPr>
      <w:r>
        <w:rPr>
          <w:rFonts w:hint="eastAsia" w:ascii="仿宋_GB2312" w:hAnsi="宋体" w:eastAsia="仿宋_GB2312"/>
          <w:sz w:val="28"/>
          <w:szCs w:val="28"/>
        </w:rPr>
        <w:t>税收管理员工作平台是大集中系统的子系统</w:t>
      </w:r>
    </w:p>
    <w:p>
      <w:pPr>
        <w:numPr>
          <w:ilvl w:val="2"/>
          <w:numId w:val="2"/>
        </w:numPr>
        <w:tabs>
          <w:tab w:val="left" w:pos="900"/>
          <w:tab w:val="left" w:pos="1200"/>
        </w:tabs>
        <w:spacing w:line="360" w:lineRule="auto"/>
        <w:ind w:left="900"/>
        <w:outlineLvl w:val="9"/>
        <w:rPr>
          <w:rFonts w:hint="eastAsia" w:ascii="仿宋_GB2312" w:hAnsi="宋体" w:eastAsia="仿宋_GB2312"/>
          <w:sz w:val="28"/>
          <w:szCs w:val="28"/>
        </w:rPr>
      </w:pPr>
      <w:r>
        <w:rPr>
          <w:rFonts w:hint="eastAsia" w:ascii="仿宋_GB2312" w:hAnsi="宋体" w:eastAsia="仿宋_GB2312"/>
          <w:sz w:val="28"/>
          <w:szCs w:val="28"/>
        </w:rPr>
        <w:t>税收管理员工作平台取代大集中系统</w:t>
      </w:r>
    </w:p>
    <w:p>
      <w:pPr>
        <w:numPr>
          <w:ilvl w:val="2"/>
          <w:numId w:val="2"/>
        </w:numPr>
        <w:tabs>
          <w:tab w:val="left" w:pos="900"/>
          <w:tab w:val="left" w:pos="1200"/>
        </w:tabs>
        <w:spacing w:line="360" w:lineRule="auto"/>
        <w:ind w:left="900"/>
        <w:outlineLvl w:val="9"/>
        <w:rPr>
          <w:rFonts w:hint="eastAsia" w:ascii="仿宋_GB2312" w:hAnsi="宋体" w:eastAsia="仿宋_GB2312"/>
          <w:sz w:val="28"/>
          <w:szCs w:val="28"/>
        </w:rPr>
      </w:pPr>
      <w:r>
        <w:rPr>
          <w:rFonts w:hint="eastAsia" w:ascii="仿宋_GB2312" w:hAnsi="宋体" w:eastAsia="仿宋_GB2312"/>
          <w:sz w:val="28"/>
          <w:szCs w:val="28"/>
        </w:rPr>
        <w:t>以上答案都不对</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解析：税收管理员工作平台的定位是大集中系统的子系统，故B正确。</w:t>
      </w:r>
    </w:p>
    <w:p>
      <w:pPr>
        <w:spacing w:line="360" w:lineRule="auto"/>
        <w:outlineLvl w:val="9"/>
        <w:rPr>
          <w:rFonts w:hint="eastAsia" w:ascii="仿宋_GB2312" w:hAnsi="宋体" w:eastAsia="仿宋_GB2312"/>
          <w:sz w:val="28"/>
          <w:szCs w:val="28"/>
        </w:rPr>
      </w:pPr>
    </w:p>
    <w:p>
      <w:pPr>
        <w:spacing w:line="360" w:lineRule="auto"/>
        <w:ind w:firstLine="420"/>
        <w:outlineLvl w:val="9"/>
        <w:rPr>
          <w:rFonts w:hint="eastAsia" w:ascii="仿宋_GB2312" w:hAnsi="宋体" w:eastAsia="仿宋_GB2312"/>
          <w:sz w:val="28"/>
          <w:szCs w:val="28"/>
          <w:u w:val="single"/>
        </w:rPr>
      </w:pPr>
      <w:r>
        <w:rPr>
          <w:rFonts w:hint="eastAsia" w:ascii="仿宋_GB2312" w:hAnsi="宋体" w:eastAsia="仿宋_GB2312"/>
          <w:sz w:val="28"/>
          <w:szCs w:val="28"/>
        </w:rPr>
        <w:t>11</w:t>
      </w:r>
      <w:del w:id="26" w:author="jiangdongxu" w:date="2011-10-30T21:13:00Z">
        <w:r>
          <w:rPr>
            <w:rFonts w:hint="eastAsia" w:ascii="仿宋_GB2312" w:hAnsi="宋体" w:eastAsia="仿宋_GB2312"/>
            <w:sz w:val="28"/>
            <w:szCs w:val="28"/>
          </w:rPr>
          <w:delText>6</w:delText>
        </w:r>
      </w:del>
      <w:r>
        <w:rPr>
          <w:rFonts w:hint="eastAsia" w:ascii="仿宋_GB2312" w:hAnsi="宋体" w:eastAsia="仿宋_GB2312"/>
          <w:sz w:val="28"/>
          <w:szCs w:val="28"/>
        </w:rPr>
        <w:t>、税收管理员工作平台中的监控平台，提示信息符号有(  C  )种。</w:t>
      </w:r>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A.1                            B.2</w:t>
      </w:r>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C.3                            D.4</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解析：监控平台的提示符号有三种，分别为：提示（蓝色）、问题（黄色）、严重（红色），故C正确。</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12</w:t>
      </w:r>
      <w:del w:id="27" w:author="jiangdongxu" w:date="2011-10-30T21:13:00Z">
        <w:r>
          <w:rPr>
            <w:rFonts w:hint="eastAsia" w:ascii="仿宋_GB2312" w:hAnsi="宋体" w:eastAsia="仿宋_GB2312"/>
            <w:sz w:val="28"/>
            <w:szCs w:val="28"/>
          </w:rPr>
          <w:delText>7</w:delText>
        </w:r>
      </w:del>
      <w:r>
        <w:rPr>
          <w:rFonts w:hint="eastAsia" w:ascii="仿宋_GB2312" w:hAnsi="宋体" w:eastAsia="仿宋_GB2312"/>
          <w:sz w:val="28"/>
          <w:szCs w:val="28"/>
        </w:rPr>
        <w:t>、税收管理员在税收管理员工作平台中的综合管理子系统里，对所管企业进行自定义分类应在(    C   )功能模块进行操作。</w:t>
      </w:r>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A.分类管理                    B.分类共享</w:t>
      </w:r>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C.用户分类                    D.以上答案都不对</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解析：用户分类模块可以对企业进行自定义分类，故C正确。</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13</w:t>
      </w:r>
      <w:del w:id="28" w:author="jiangdongxu" w:date="2011-10-30T21:14:00Z">
        <w:r>
          <w:rPr>
            <w:rFonts w:hint="eastAsia" w:ascii="仿宋_GB2312" w:hAnsi="宋体" w:eastAsia="仿宋_GB2312"/>
            <w:sz w:val="28"/>
            <w:szCs w:val="28"/>
          </w:rPr>
          <w:delText>8</w:delText>
        </w:r>
      </w:del>
      <w:r>
        <w:rPr>
          <w:rFonts w:hint="eastAsia" w:ascii="仿宋_GB2312" w:hAnsi="宋体" w:eastAsia="仿宋_GB2312"/>
          <w:sz w:val="28"/>
          <w:szCs w:val="28"/>
        </w:rPr>
        <w:t>．税收管理员工作平台中的“短信统计”模块属于（   B    ）子系统？</w:t>
      </w:r>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A.日志管理                   B.综合管理</w:t>
      </w:r>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C.报表管理                   D.任务管理</w:t>
      </w:r>
    </w:p>
    <w:p>
      <w:pPr>
        <w:spacing w:line="360" w:lineRule="auto"/>
        <w:ind w:firstLine="480"/>
        <w:outlineLvl w:val="9"/>
        <w:rPr>
          <w:rFonts w:hint="eastAsia" w:ascii="仿宋_GB2312" w:hAnsi="宋体" w:eastAsia="仿宋_GB2312"/>
          <w:sz w:val="28"/>
          <w:szCs w:val="28"/>
        </w:rPr>
      </w:pPr>
      <w:r>
        <w:rPr>
          <w:rFonts w:hint="eastAsia" w:ascii="仿宋_GB2312" w:hAnsi="宋体" w:eastAsia="仿宋_GB2312"/>
          <w:sz w:val="28"/>
          <w:szCs w:val="28"/>
        </w:rPr>
        <w:t>解析：短信统计属于综合管理模块的其中一个功能，故B正确。</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14</w:t>
      </w:r>
      <w:del w:id="29" w:author="jiangdongxu" w:date="2011-10-30T21:14:00Z">
        <w:r>
          <w:rPr>
            <w:rFonts w:hint="eastAsia" w:ascii="仿宋_GB2312" w:hAnsi="宋体" w:eastAsia="仿宋_GB2312"/>
            <w:sz w:val="28"/>
            <w:szCs w:val="28"/>
          </w:rPr>
          <w:delText>9</w:delText>
        </w:r>
      </w:del>
      <w:r>
        <w:rPr>
          <w:rFonts w:hint="eastAsia" w:ascii="仿宋_GB2312" w:hAnsi="宋体" w:eastAsia="仿宋_GB2312"/>
          <w:sz w:val="28"/>
          <w:szCs w:val="28"/>
        </w:rPr>
        <w:t>.税收管理员工作平台中的“外出授权”模块实现的是</w:t>
      </w:r>
      <w:ins w:id="30" w:author="jiangdongxu" w:date="2011-10-30T11:22:00Z">
        <w:r>
          <w:rPr>
            <w:rFonts w:hint="eastAsia" w:ascii="仿宋_GB2312" w:hAnsi="宋体" w:eastAsia="仿宋_GB2312"/>
            <w:sz w:val="28"/>
            <w:szCs w:val="28"/>
          </w:rPr>
          <w:t>（ B ）</w:t>
        </w:r>
      </w:ins>
      <w:del w:id="31" w:author="jiangdongxu" w:date="2011-10-30T11:22:00Z">
        <w:r>
          <w:rPr>
            <w:rFonts w:hint="eastAsia" w:ascii="仿宋_GB2312" w:hAnsi="宋体" w:eastAsia="仿宋_GB2312"/>
            <w:sz w:val="28"/>
            <w:szCs w:val="28"/>
          </w:rPr>
          <w:delText>什么</w:delText>
        </w:r>
      </w:del>
      <w:r>
        <w:rPr>
          <w:rFonts w:hint="eastAsia" w:ascii="仿宋_GB2312" w:hAnsi="宋体" w:eastAsia="仿宋_GB2312"/>
          <w:sz w:val="28"/>
          <w:szCs w:val="28"/>
        </w:rPr>
        <w:t>功能的授权</w:t>
      </w:r>
      <w:del w:id="32" w:author="jiangdongxu" w:date="2011-10-30T11:22:00Z">
        <w:r>
          <w:rPr>
            <w:rFonts w:hint="eastAsia" w:ascii="仿宋_GB2312" w:hAnsi="宋体" w:eastAsia="仿宋_GB2312"/>
            <w:sz w:val="28"/>
            <w:szCs w:val="28"/>
          </w:rPr>
          <w:delText>？</w:delText>
        </w:r>
      </w:del>
      <w:ins w:id="33" w:author="jiangdongxu" w:date="2011-10-30T11:22:00Z">
        <w:r>
          <w:rPr>
            <w:rFonts w:hint="eastAsia" w:ascii="仿宋_GB2312" w:hAnsi="宋体" w:eastAsia="仿宋_GB2312"/>
            <w:sz w:val="28"/>
            <w:szCs w:val="28"/>
          </w:rPr>
          <w:t>。</w:t>
        </w:r>
      </w:ins>
      <w:del w:id="34" w:author="jiangdongxu" w:date="2011-10-30T11:22:00Z">
        <w:r>
          <w:rPr>
            <w:rFonts w:hint="eastAsia" w:ascii="仿宋_GB2312" w:hAnsi="宋体" w:eastAsia="仿宋_GB2312"/>
            <w:sz w:val="28"/>
            <w:szCs w:val="28"/>
          </w:rPr>
          <w:delText>（ B ）</w:delText>
        </w:r>
      </w:del>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A.分类列表                    B.待办任务</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C.指标维护                    D.用户分类</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 “外出授权”模块只针对任务进行授权，故B正确。</w:t>
      </w:r>
    </w:p>
    <w:p>
      <w:pPr>
        <w:spacing w:line="360" w:lineRule="auto"/>
        <w:outlineLvl w:val="9"/>
        <w:rPr>
          <w:rFonts w:hint="eastAsia" w:ascii="仿宋_GB2312" w:hAnsi="宋体" w:eastAsia="仿宋_GB2312"/>
          <w:sz w:val="28"/>
          <w:szCs w:val="28"/>
        </w:rPr>
      </w:pPr>
    </w:p>
    <w:p>
      <w:pPr>
        <w:spacing w:line="360" w:lineRule="auto"/>
        <w:ind w:firstLine="420"/>
        <w:outlineLvl w:val="9"/>
        <w:rPr>
          <w:rFonts w:hint="eastAsia" w:ascii="仿宋_GB2312" w:hAnsi="宋体" w:eastAsia="仿宋_GB2312"/>
          <w:sz w:val="28"/>
          <w:szCs w:val="28"/>
        </w:rPr>
      </w:pPr>
      <w:ins w:id="35" w:author="jiangdongxu" w:date="2011-10-30T21:14:00Z">
        <w:r>
          <w:rPr>
            <w:rFonts w:hint="eastAsia" w:ascii="仿宋_GB2312" w:hAnsi="宋体" w:eastAsia="仿宋_GB2312"/>
            <w:sz w:val="28"/>
            <w:szCs w:val="28"/>
          </w:rPr>
          <w:t>1</w:t>
        </w:r>
      </w:ins>
      <w:r>
        <w:rPr>
          <w:rFonts w:hint="eastAsia" w:ascii="仿宋_GB2312" w:hAnsi="宋体" w:eastAsia="仿宋_GB2312"/>
          <w:sz w:val="28"/>
          <w:szCs w:val="28"/>
        </w:rPr>
        <w:t>5</w:t>
      </w:r>
      <w:del w:id="36" w:author="jiangdongxu" w:date="2011-10-30T21:14:00Z">
        <w:r>
          <w:rPr>
            <w:rFonts w:hint="eastAsia" w:ascii="仿宋_GB2312" w:hAnsi="宋体" w:eastAsia="仿宋_GB2312"/>
            <w:sz w:val="28"/>
            <w:szCs w:val="28"/>
          </w:rPr>
          <w:delText>20</w:delText>
        </w:r>
      </w:del>
      <w:r>
        <w:rPr>
          <w:rFonts w:hint="eastAsia" w:ascii="仿宋_GB2312" w:hAnsi="宋体" w:eastAsia="仿宋_GB2312"/>
          <w:sz w:val="28"/>
          <w:szCs w:val="28"/>
        </w:rPr>
        <w:t>．税收管理员工作平台中的文档共享功能属于</w:t>
      </w:r>
      <w:ins w:id="37" w:author="jiangdongxu" w:date="2011-10-30T11:23:00Z">
        <w:r>
          <w:rPr>
            <w:rFonts w:hint="eastAsia" w:ascii="仿宋_GB2312" w:hAnsi="宋体" w:eastAsia="仿宋_GB2312"/>
            <w:sz w:val="28"/>
            <w:szCs w:val="28"/>
          </w:rPr>
          <w:t>（  C ）</w:t>
        </w:r>
      </w:ins>
      <w:del w:id="38" w:author="jiangdongxu" w:date="2011-10-30T11:23:00Z">
        <w:r>
          <w:rPr>
            <w:rFonts w:hint="eastAsia" w:ascii="仿宋_GB2312" w:hAnsi="宋体" w:eastAsia="仿宋_GB2312"/>
            <w:sz w:val="28"/>
            <w:szCs w:val="28"/>
          </w:rPr>
          <w:delText>什么</w:delText>
        </w:r>
      </w:del>
      <w:r>
        <w:rPr>
          <w:rFonts w:hint="eastAsia" w:ascii="仿宋_GB2312" w:hAnsi="宋体" w:eastAsia="仿宋_GB2312"/>
          <w:sz w:val="28"/>
          <w:szCs w:val="28"/>
        </w:rPr>
        <w:t>子系统</w:t>
      </w:r>
      <w:del w:id="39" w:author="jiangdongxu" w:date="2011-10-30T11:23:00Z">
        <w:r>
          <w:rPr>
            <w:rFonts w:hint="eastAsia" w:ascii="仿宋_GB2312" w:hAnsi="宋体" w:eastAsia="仿宋_GB2312"/>
            <w:sz w:val="28"/>
            <w:szCs w:val="28"/>
          </w:rPr>
          <w:delText>？</w:delText>
        </w:r>
      </w:del>
      <w:ins w:id="40" w:author="jiangdongxu" w:date="2011-10-30T11:23:00Z">
        <w:r>
          <w:rPr>
            <w:rFonts w:hint="eastAsia" w:ascii="仿宋_GB2312" w:hAnsi="宋体" w:eastAsia="仿宋_GB2312"/>
            <w:sz w:val="28"/>
            <w:szCs w:val="28"/>
          </w:rPr>
          <w:t xml:space="preserve">。 </w:t>
        </w:r>
      </w:ins>
      <w:del w:id="41" w:author="jiangdongxu" w:date="2011-10-30T11:23:00Z">
        <w:r>
          <w:rPr>
            <w:rFonts w:hint="eastAsia" w:ascii="仿宋_GB2312" w:hAnsi="宋体" w:eastAsia="仿宋_GB2312"/>
            <w:sz w:val="28"/>
            <w:szCs w:val="28"/>
          </w:rPr>
          <w:delText>（  C    ）</w:delText>
        </w:r>
      </w:del>
    </w:p>
    <w:p>
      <w:pPr>
        <w:spacing w:line="360" w:lineRule="auto"/>
        <w:ind w:firstLine="420"/>
        <w:outlineLvl w:val="9"/>
        <w:rPr>
          <w:rFonts w:hint="eastAsia" w:ascii="仿宋_GB2312" w:hAnsi="宋体" w:eastAsia="仿宋_GB2312"/>
          <w:sz w:val="28"/>
          <w:szCs w:val="28"/>
        </w:rPr>
      </w:pPr>
      <w:r>
        <w:rPr>
          <w:rFonts w:hint="eastAsia" w:ascii="仿宋_GB2312" w:hAnsi="宋体" w:eastAsia="仿宋_GB2312"/>
          <w:sz w:val="28"/>
          <w:szCs w:val="28"/>
        </w:rPr>
        <w:t>A.任务管理                    B.日志管理</w:t>
      </w:r>
    </w:p>
    <w:p>
      <w:pPr>
        <w:spacing w:line="360" w:lineRule="auto"/>
        <w:ind w:firstLine="420"/>
        <w:outlineLvl w:val="9"/>
        <w:rPr>
          <w:rFonts w:hint="eastAsia" w:ascii="仿宋_GB2312" w:hAnsi="宋体" w:eastAsia="仿宋_GB2312"/>
          <w:sz w:val="28"/>
          <w:szCs w:val="28"/>
        </w:rPr>
      </w:pPr>
      <w:r>
        <w:rPr>
          <w:rFonts w:hint="eastAsia" w:ascii="仿宋_GB2312" w:hAnsi="宋体" w:eastAsia="仿宋_GB2312"/>
          <w:sz w:val="28"/>
          <w:szCs w:val="28"/>
        </w:rPr>
        <w:t>C.文档管理                    D.监控平台</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解析：文档的相关操作均属于文档管理模块，故C正确。</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del w:id="42" w:author="jiangdongxu" w:date="2011-10-25T10:23:00Z"/>
          <w:rFonts w:hint="eastAsia" w:ascii="仿宋_GB2312" w:hAnsi="宋体" w:eastAsia="仿宋_GB2312"/>
          <w:sz w:val="28"/>
          <w:szCs w:val="28"/>
        </w:rPr>
      </w:pPr>
      <w:del w:id="43" w:author="jiangdongxu" w:date="2011-10-25T10:23:00Z">
        <w:r>
          <w:rPr>
            <w:rFonts w:hint="eastAsia" w:ascii="仿宋_GB2312" w:hAnsi="宋体" w:eastAsia="仿宋_GB2312"/>
            <w:sz w:val="28"/>
            <w:szCs w:val="28"/>
          </w:rPr>
          <w:delText>21．税管员平台中，监控平台子系统打开方式为：（   C   ）</w:delText>
        </w:r>
      </w:del>
    </w:p>
    <w:p>
      <w:pPr>
        <w:spacing w:line="360" w:lineRule="auto"/>
        <w:ind w:firstLine="560" w:firstLineChars="200"/>
        <w:outlineLvl w:val="9"/>
        <w:rPr>
          <w:del w:id="44" w:author="jiangdongxu" w:date="2011-10-25T10:23:00Z"/>
          <w:rFonts w:hint="eastAsia" w:ascii="仿宋_GB2312" w:hAnsi="宋体" w:eastAsia="仿宋_GB2312"/>
          <w:sz w:val="28"/>
          <w:szCs w:val="28"/>
        </w:rPr>
      </w:pPr>
      <w:del w:id="45" w:author="jiangdongxu" w:date="2011-10-25T10:23:00Z">
        <w:r>
          <w:rPr>
            <w:rFonts w:hint="eastAsia" w:ascii="仿宋_GB2312" w:hAnsi="宋体" w:eastAsia="仿宋_GB2312"/>
            <w:sz w:val="28"/>
            <w:szCs w:val="28"/>
          </w:rPr>
          <w:delText>A.双击鼠标左键                 B.移动鼠标</w:delText>
        </w:r>
      </w:del>
    </w:p>
    <w:p>
      <w:pPr>
        <w:spacing w:line="360" w:lineRule="auto"/>
        <w:ind w:firstLine="560" w:firstLineChars="200"/>
        <w:outlineLvl w:val="9"/>
        <w:rPr>
          <w:del w:id="46" w:author="jiangdongxu" w:date="2011-10-25T10:23:00Z"/>
          <w:rFonts w:hint="eastAsia" w:ascii="仿宋_GB2312" w:hAnsi="宋体" w:eastAsia="仿宋_GB2312"/>
          <w:sz w:val="28"/>
          <w:szCs w:val="28"/>
        </w:rPr>
      </w:pPr>
      <w:del w:id="47" w:author="jiangdongxu" w:date="2011-10-25T10:23:00Z">
        <w:r>
          <w:rPr>
            <w:rFonts w:hint="eastAsia" w:ascii="仿宋_GB2312" w:hAnsi="宋体" w:eastAsia="仿宋_GB2312"/>
            <w:sz w:val="28"/>
            <w:szCs w:val="28"/>
          </w:rPr>
          <w:delText>C.单击鼠标左键                 D.双击鼠标右键</w:delText>
        </w:r>
      </w:del>
    </w:p>
    <w:p>
      <w:pPr>
        <w:spacing w:line="360" w:lineRule="auto"/>
        <w:ind w:firstLine="560" w:firstLineChars="200"/>
        <w:outlineLvl w:val="9"/>
        <w:rPr>
          <w:del w:id="48" w:author="jiangdongxu" w:date="2011-10-25T10:23:00Z"/>
          <w:rFonts w:hint="eastAsia" w:ascii="仿宋_GB2312" w:hAnsi="宋体" w:eastAsia="仿宋_GB2312"/>
          <w:sz w:val="28"/>
          <w:szCs w:val="28"/>
        </w:rPr>
      </w:pPr>
      <w:del w:id="49" w:author="jiangdongxu" w:date="2011-10-25T10:23:00Z">
        <w:r>
          <w:rPr>
            <w:rFonts w:hint="eastAsia" w:ascii="仿宋_GB2312" w:hAnsi="宋体" w:eastAsia="仿宋_GB2312"/>
            <w:sz w:val="28"/>
            <w:szCs w:val="28"/>
          </w:rPr>
          <w:delText>解析：单击鼠标左键即可打开监控平台。</w:delText>
        </w:r>
      </w:del>
      <w:ins w:id="50" w:author="jiangdongxu" w:date="2011-10-25T10:23:00Z">
        <w:del w:id="51" w:author="赵锐(海珠信息管理科)" w:date="2011-10-27T11:08:00Z">
          <w:r>
            <w:rPr>
              <w:rFonts w:hint="eastAsia" w:ascii="仿宋_GB2312" w:hAnsi="宋体" w:eastAsia="仿宋_GB2312"/>
              <w:sz w:val="28"/>
              <w:szCs w:val="28"/>
            </w:rPr>
            <w:delText>系统已更改，删除为好</w:delText>
          </w:r>
        </w:del>
      </w:ins>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16</w:t>
      </w:r>
      <w:ins w:id="52" w:author="赵锐(海珠信息管理科)" w:date="2011-10-27T11:08:00Z">
        <w:del w:id="53" w:author="jiangdongxu" w:date="2011-10-30T21:14:00Z">
          <w:r>
            <w:rPr>
              <w:rFonts w:hint="eastAsia" w:ascii="仿宋_GB2312" w:hAnsi="宋体" w:eastAsia="仿宋_GB2312"/>
              <w:sz w:val="28"/>
              <w:szCs w:val="28"/>
            </w:rPr>
            <w:delText>1</w:delText>
          </w:r>
        </w:del>
      </w:ins>
      <w:r>
        <w:rPr>
          <w:rFonts w:hint="eastAsia" w:ascii="仿宋_GB2312" w:hAnsi="宋体" w:eastAsia="仿宋_GB2312"/>
          <w:sz w:val="28"/>
          <w:szCs w:val="28"/>
        </w:rPr>
        <w:t>.税收管理员工作平台中，一户式文档</w:t>
      </w:r>
      <w:ins w:id="54" w:author="赵锐(海珠信息管理科)" w:date="2011-10-27T11:08:00Z">
        <w:r>
          <w:rPr>
            <w:rFonts w:hint="eastAsia" w:ascii="仿宋_GB2312" w:hAnsi="宋体" w:eastAsia="仿宋_GB2312"/>
            <w:sz w:val="28"/>
            <w:szCs w:val="28"/>
          </w:rPr>
          <w:t>(纳税人档案)</w:t>
        </w:r>
      </w:ins>
      <w:r>
        <w:rPr>
          <w:rFonts w:hint="eastAsia" w:ascii="仿宋_GB2312" w:hAnsi="宋体" w:eastAsia="仿宋_GB2312"/>
          <w:sz w:val="28"/>
          <w:szCs w:val="28"/>
        </w:rPr>
        <w:t>的实时生成可通过</w:t>
      </w:r>
      <w:ins w:id="55" w:author="jiangdongxu" w:date="2011-10-30T11:23:00Z">
        <w:r>
          <w:rPr>
            <w:rFonts w:hint="eastAsia" w:ascii="仿宋_GB2312" w:hAnsi="宋体" w:eastAsia="仿宋_GB2312"/>
            <w:sz w:val="28"/>
            <w:szCs w:val="28"/>
          </w:rPr>
          <w:t>（  C ）</w:t>
        </w:r>
      </w:ins>
      <w:del w:id="56" w:author="jiangdongxu" w:date="2011-10-30T11:23:00Z">
        <w:r>
          <w:rPr>
            <w:rFonts w:hint="eastAsia" w:ascii="仿宋_GB2312" w:hAnsi="宋体" w:eastAsia="仿宋_GB2312"/>
            <w:sz w:val="28"/>
            <w:szCs w:val="28"/>
          </w:rPr>
          <w:delText>哪个</w:delText>
        </w:r>
      </w:del>
      <w:r>
        <w:rPr>
          <w:rFonts w:hint="eastAsia" w:ascii="仿宋_GB2312" w:hAnsi="宋体" w:eastAsia="仿宋_GB2312"/>
          <w:sz w:val="28"/>
          <w:szCs w:val="28"/>
        </w:rPr>
        <w:t>模块中的【生成一户式文档】按钮实现</w:t>
      </w:r>
      <w:del w:id="57" w:author="jiangdongxu" w:date="2011-10-30T11:23:00Z">
        <w:r>
          <w:rPr>
            <w:rFonts w:hint="eastAsia" w:ascii="仿宋_GB2312" w:hAnsi="宋体" w:eastAsia="仿宋_GB2312"/>
            <w:sz w:val="28"/>
            <w:szCs w:val="28"/>
          </w:rPr>
          <w:delText>？</w:delText>
        </w:r>
      </w:del>
      <w:ins w:id="58" w:author="jiangdongxu" w:date="2011-10-30T11:23:00Z">
        <w:r>
          <w:rPr>
            <w:rFonts w:hint="eastAsia" w:ascii="仿宋_GB2312" w:hAnsi="宋体" w:eastAsia="仿宋_GB2312"/>
            <w:sz w:val="28"/>
            <w:szCs w:val="28"/>
          </w:rPr>
          <w:t>。</w:t>
        </w:r>
      </w:ins>
      <w:del w:id="59" w:author="jiangdongxu" w:date="2011-10-30T11:23:00Z">
        <w:r>
          <w:rPr>
            <w:rFonts w:hint="eastAsia" w:ascii="仿宋_GB2312" w:hAnsi="宋体" w:eastAsia="仿宋_GB2312"/>
            <w:sz w:val="28"/>
            <w:szCs w:val="28"/>
          </w:rPr>
          <w:delText>（  C ）</w:delText>
        </w:r>
      </w:del>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A.用户分类                    B.分类共享</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C.指标维护                    D.业务分类查询</w:t>
      </w:r>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解析：指标维护中提供了手工生成一户式文档的功能，故C正确。</w:t>
      </w:r>
    </w:p>
    <w:p>
      <w:pPr>
        <w:spacing w:line="360" w:lineRule="auto"/>
        <w:ind w:left="540"/>
        <w:outlineLvl w:val="9"/>
        <w:rPr>
          <w:rFonts w:hint="eastAsia" w:ascii="仿宋_GB2312" w:hAnsi="宋体" w:eastAsia="仿宋_GB2312"/>
          <w:sz w:val="28"/>
          <w:szCs w:val="28"/>
        </w:rPr>
      </w:pPr>
    </w:p>
    <w:p>
      <w:pPr>
        <w:spacing w:line="360" w:lineRule="auto"/>
        <w:ind w:firstLine="420"/>
        <w:outlineLvl w:val="9"/>
        <w:rPr>
          <w:rFonts w:hint="eastAsia" w:ascii="仿宋_GB2312" w:hAnsi="宋体" w:eastAsia="仿宋_GB2312"/>
          <w:sz w:val="28"/>
          <w:szCs w:val="28"/>
        </w:rPr>
      </w:pPr>
      <w:del w:id="60" w:author="赵锐(海珠信息管理科)" w:date="2011-10-27T11:08:00Z">
        <w:r>
          <w:rPr>
            <w:rFonts w:hint="eastAsia" w:ascii="仿宋_GB2312" w:hAnsi="宋体" w:eastAsia="仿宋_GB2312"/>
            <w:sz w:val="28"/>
            <w:szCs w:val="28"/>
          </w:rPr>
          <w:delText>23</w:delText>
        </w:r>
      </w:del>
      <w:r>
        <w:rPr>
          <w:rFonts w:hint="eastAsia" w:ascii="仿宋_GB2312" w:hAnsi="宋体" w:eastAsia="仿宋_GB2312"/>
          <w:sz w:val="28"/>
          <w:szCs w:val="28"/>
        </w:rPr>
        <w:t xml:space="preserve"> 17.税收管理员工作平台中，除了综合管理子系统，在</w:t>
      </w:r>
      <w:ins w:id="61" w:author="jiangdongxu" w:date="2011-10-30T11:23:00Z">
        <w:r>
          <w:rPr>
            <w:rFonts w:hint="eastAsia" w:ascii="仿宋_GB2312" w:hAnsi="宋体" w:eastAsia="仿宋_GB2312"/>
            <w:sz w:val="28"/>
            <w:szCs w:val="28"/>
          </w:rPr>
          <w:t>（ D  ）</w:t>
        </w:r>
      </w:ins>
      <w:del w:id="62" w:author="jiangdongxu" w:date="2011-10-30T11:23:00Z">
        <w:r>
          <w:rPr>
            <w:rFonts w:hint="eastAsia" w:ascii="仿宋_GB2312" w:hAnsi="宋体" w:eastAsia="仿宋_GB2312"/>
            <w:sz w:val="28"/>
            <w:szCs w:val="28"/>
          </w:rPr>
          <w:delText>哪个</w:delText>
        </w:r>
      </w:del>
      <w:r>
        <w:rPr>
          <w:rFonts w:hint="eastAsia" w:ascii="仿宋_GB2312" w:hAnsi="宋体" w:eastAsia="仿宋_GB2312"/>
          <w:sz w:val="28"/>
          <w:szCs w:val="28"/>
        </w:rPr>
        <w:t>子系统中还可以发送短信</w:t>
      </w:r>
      <w:del w:id="63" w:author="jiangdongxu" w:date="2011-10-30T11:23:00Z">
        <w:r>
          <w:rPr>
            <w:rFonts w:hint="eastAsia" w:ascii="仿宋_GB2312" w:hAnsi="宋体" w:eastAsia="仿宋_GB2312"/>
            <w:sz w:val="28"/>
            <w:szCs w:val="28"/>
          </w:rPr>
          <w:delText>？</w:delText>
        </w:r>
      </w:del>
      <w:ins w:id="64" w:author="jiangdongxu" w:date="2011-10-30T11:23:00Z">
        <w:r>
          <w:rPr>
            <w:rFonts w:hint="eastAsia" w:ascii="仿宋_GB2312" w:hAnsi="宋体" w:eastAsia="仿宋_GB2312"/>
            <w:sz w:val="28"/>
            <w:szCs w:val="28"/>
          </w:rPr>
          <w:t>。</w:t>
        </w:r>
      </w:ins>
      <w:del w:id="65" w:author="jiangdongxu" w:date="2011-10-30T11:23:00Z">
        <w:r>
          <w:rPr>
            <w:rFonts w:hint="eastAsia" w:ascii="仿宋_GB2312" w:hAnsi="宋体" w:eastAsia="仿宋_GB2312"/>
            <w:sz w:val="28"/>
            <w:szCs w:val="28"/>
          </w:rPr>
          <w:delText>（ D  ）</w:delText>
        </w:r>
      </w:del>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A.日志管理                     B.文档管理</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C.监控平台                     D.任务管理</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解析：任务办理的同时，可以将任务办理的意见发送给纳税人，故D正确。</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18</w:t>
      </w:r>
      <w:del w:id="66" w:author="赵锐(海珠信息管理科)" w:date="2011-10-27T11:09:00Z">
        <w:r>
          <w:rPr>
            <w:rFonts w:hint="eastAsia" w:ascii="仿宋_GB2312" w:hAnsi="宋体" w:eastAsia="仿宋_GB2312"/>
            <w:sz w:val="28"/>
            <w:szCs w:val="28"/>
          </w:rPr>
          <w:delText>24</w:delText>
        </w:r>
      </w:del>
      <w:ins w:id="67" w:author="赵锐(海珠信息管理科)" w:date="2011-10-27T11:09:00Z">
        <w:del w:id="68" w:author="jiangdongxu" w:date="2011-10-30T21:14:00Z">
          <w:r>
            <w:rPr>
              <w:rFonts w:hint="eastAsia" w:ascii="仿宋_GB2312" w:hAnsi="宋体" w:eastAsia="仿宋_GB2312"/>
              <w:sz w:val="28"/>
              <w:szCs w:val="28"/>
            </w:rPr>
            <w:delText>3</w:delText>
          </w:r>
        </w:del>
      </w:ins>
      <w:r>
        <w:rPr>
          <w:rFonts w:hint="eastAsia" w:ascii="仿宋_GB2312" w:hAnsi="宋体" w:eastAsia="仿宋_GB2312"/>
          <w:sz w:val="28"/>
          <w:szCs w:val="28"/>
        </w:rPr>
        <w:t>.税收管理员需要将自己所管业户各分类共享给同部门人员查看，可以在税收管理员工作平台的“综合管理”子模块里的</w:t>
      </w:r>
      <w:ins w:id="69" w:author="jiangdongxu" w:date="2011-10-30T11:24:00Z">
        <w:r>
          <w:rPr>
            <w:rFonts w:hint="eastAsia" w:ascii="仿宋_GB2312" w:hAnsi="宋体" w:eastAsia="仿宋_GB2312"/>
            <w:sz w:val="28"/>
            <w:szCs w:val="28"/>
          </w:rPr>
          <w:t>（  C   ）</w:t>
        </w:r>
      </w:ins>
      <w:del w:id="70" w:author="jiangdongxu" w:date="2011-10-30T11:24:00Z">
        <w:r>
          <w:rPr>
            <w:rFonts w:hint="eastAsia" w:ascii="仿宋_GB2312" w:hAnsi="宋体" w:eastAsia="仿宋_GB2312"/>
            <w:sz w:val="28"/>
            <w:szCs w:val="28"/>
          </w:rPr>
          <w:delText>哪个</w:delText>
        </w:r>
      </w:del>
      <w:r>
        <w:rPr>
          <w:rFonts w:hint="eastAsia" w:ascii="仿宋_GB2312" w:hAnsi="宋体" w:eastAsia="仿宋_GB2312"/>
          <w:sz w:val="28"/>
          <w:szCs w:val="28"/>
        </w:rPr>
        <w:t>处操作</w:t>
      </w:r>
      <w:del w:id="71" w:author="jiangdongxu" w:date="2011-10-30T11:24:00Z">
        <w:r>
          <w:rPr>
            <w:rFonts w:hint="eastAsia" w:ascii="仿宋_GB2312" w:hAnsi="宋体" w:eastAsia="仿宋_GB2312"/>
            <w:sz w:val="28"/>
            <w:szCs w:val="28"/>
          </w:rPr>
          <w:delText>？</w:delText>
        </w:r>
      </w:del>
      <w:ins w:id="72" w:author="jiangdongxu" w:date="2011-10-30T11:24:00Z">
        <w:r>
          <w:rPr>
            <w:rFonts w:hint="eastAsia" w:ascii="仿宋_GB2312" w:hAnsi="宋体" w:eastAsia="仿宋_GB2312"/>
            <w:sz w:val="28"/>
            <w:szCs w:val="28"/>
          </w:rPr>
          <w:t>。</w:t>
        </w:r>
      </w:ins>
      <w:del w:id="73" w:author="jiangdongxu" w:date="2011-10-30T11:24:00Z">
        <w:r>
          <w:rPr>
            <w:rFonts w:hint="eastAsia" w:ascii="仿宋_GB2312" w:hAnsi="宋体" w:eastAsia="仿宋_GB2312"/>
            <w:sz w:val="28"/>
            <w:szCs w:val="28"/>
          </w:rPr>
          <w:delText>（    C   ）</w:delText>
        </w:r>
      </w:del>
      <w:r>
        <w:rPr>
          <w:rFonts w:hint="eastAsia" w:ascii="仿宋_GB2312" w:hAnsi="宋体" w:eastAsia="仿宋_GB2312"/>
          <w:sz w:val="28"/>
          <w:szCs w:val="28"/>
        </w:rPr>
        <w:t xml:space="preserve"> </w:t>
      </w:r>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A.用户分类                    B.分类管理</w:t>
      </w:r>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C.分类共享                    D.以上答案都不对</w:t>
      </w:r>
    </w:p>
    <w:p>
      <w:pPr>
        <w:spacing w:line="360" w:lineRule="auto"/>
        <w:ind w:left="-2" w:leftChars="-1"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解析：对管户分类进行共享时，在“分类共享”处操作，故C正确。</w:t>
      </w:r>
    </w:p>
    <w:p>
      <w:pPr>
        <w:spacing w:line="360" w:lineRule="auto"/>
        <w:outlineLvl w:val="9"/>
        <w:rPr>
          <w:rFonts w:hint="eastAsia" w:ascii="仿宋_GB2312" w:hAnsi="宋体" w:eastAsia="仿宋_GB2312"/>
          <w:sz w:val="28"/>
          <w:szCs w:val="28"/>
        </w:rPr>
      </w:pPr>
    </w:p>
    <w:p>
      <w:pPr>
        <w:spacing w:line="360" w:lineRule="auto"/>
        <w:ind w:firstLine="557" w:firstLineChars="199"/>
        <w:outlineLvl w:val="9"/>
        <w:rPr>
          <w:rFonts w:hint="eastAsia" w:ascii="仿宋_GB2312" w:eastAsia="仿宋_GB2312"/>
          <w:sz w:val="28"/>
          <w:szCs w:val="28"/>
        </w:rPr>
      </w:pPr>
      <w:del w:id="74" w:author="赵锐(海珠信息管理科)" w:date="2011-10-27T11:09:00Z">
        <w:r>
          <w:rPr>
            <w:rFonts w:hint="eastAsia" w:ascii="仿宋_GB2312" w:hAnsi="宋体" w:eastAsia="仿宋_GB2312"/>
            <w:sz w:val="28"/>
            <w:szCs w:val="28"/>
          </w:rPr>
          <w:delText>25</w:delText>
        </w:r>
      </w:del>
      <w:r>
        <w:rPr>
          <w:rFonts w:hint="eastAsia" w:ascii="仿宋_GB2312" w:hAnsi="宋体" w:eastAsia="仿宋_GB2312"/>
          <w:sz w:val="28"/>
          <w:szCs w:val="28"/>
        </w:rPr>
        <w:t>19</w:t>
      </w:r>
      <w:ins w:id="75" w:author="赵锐(海珠信息管理科)" w:date="2011-10-27T11:09:00Z">
        <w:del w:id="76" w:author="jiangdongxu" w:date="2011-10-30T21:14:00Z">
          <w:r>
            <w:rPr>
              <w:rFonts w:hint="eastAsia" w:ascii="仿宋_GB2312" w:hAnsi="宋体" w:eastAsia="仿宋_GB2312"/>
              <w:sz w:val="28"/>
              <w:szCs w:val="28"/>
            </w:rPr>
            <w:delText>4</w:delText>
          </w:r>
        </w:del>
      </w:ins>
      <w:r>
        <w:rPr>
          <w:rFonts w:hint="eastAsia" w:ascii="仿宋_GB2312" w:hAnsi="宋体" w:eastAsia="仿宋_GB2312"/>
          <w:sz w:val="28"/>
          <w:szCs w:val="28"/>
        </w:rPr>
        <w:t>.</w:t>
      </w:r>
      <w:r>
        <w:rPr>
          <w:rFonts w:hint="eastAsia" w:ascii="仿宋_GB2312" w:eastAsia="仿宋_GB2312"/>
          <w:sz w:val="28"/>
          <w:szCs w:val="28"/>
        </w:rPr>
        <w:t>新登记户的一户式文档</w:t>
      </w:r>
      <w:ins w:id="77" w:author="赵锐(海珠信息管理科)" w:date="2011-10-27T11:09:00Z">
        <w:r>
          <w:rPr>
            <w:rFonts w:hint="eastAsia" w:ascii="仿宋_GB2312" w:hAnsi="宋体" w:eastAsia="仿宋_GB2312"/>
            <w:sz w:val="28"/>
            <w:szCs w:val="28"/>
          </w:rPr>
          <w:t>(纳税人档案)</w:t>
        </w:r>
      </w:ins>
      <w:r>
        <w:rPr>
          <w:rFonts w:hint="eastAsia" w:ascii="仿宋_GB2312" w:eastAsia="仿宋_GB2312"/>
          <w:sz w:val="28"/>
          <w:szCs w:val="28"/>
        </w:rPr>
        <w:t>在登记后</w:t>
      </w:r>
      <w:ins w:id="78" w:author="jiangdongxu" w:date="2011-10-30T11:24:00Z">
        <w:r>
          <w:rPr>
            <w:rFonts w:hint="eastAsia" w:ascii="仿宋_GB2312" w:eastAsia="仿宋_GB2312"/>
            <w:sz w:val="28"/>
            <w:szCs w:val="28"/>
          </w:rPr>
          <w:t>（  B  ）</w:t>
        </w:r>
      </w:ins>
      <w:del w:id="79" w:author="jiangdongxu" w:date="2011-10-30T11:24:00Z">
        <w:r>
          <w:rPr>
            <w:rFonts w:hint="eastAsia" w:ascii="仿宋_GB2312" w:eastAsia="仿宋_GB2312"/>
            <w:sz w:val="28"/>
            <w:szCs w:val="28"/>
          </w:rPr>
          <w:delText>多久</w:delText>
        </w:r>
      </w:del>
      <w:r>
        <w:rPr>
          <w:rFonts w:hint="eastAsia" w:ascii="仿宋_GB2312" w:eastAsia="仿宋_GB2312"/>
          <w:sz w:val="28"/>
          <w:szCs w:val="28"/>
        </w:rPr>
        <w:t>生成</w:t>
      </w:r>
      <w:del w:id="80" w:author="jiangdongxu" w:date="2011-10-30T11:24:00Z">
        <w:r>
          <w:rPr>
            <w:rFonts w:hint="eastAsia" w:ascii="仿宋_GB2312" w:eastAsia="仿宋_GB2312"/>
            <w:sz w:val="28"/>
            <w:szCs w:val="28"/>
          </w:rPr>
          <w:delText>？</w:delText>
        </w:r>
      </w:del>
      <w:ins w:id="81" w:author="jiangdongxu" w:date="2011-10-30T11:24:00Z">
        <w:r>
          <w:rPr>
            <w:rFonts w:hint="eastAsia" w:ascii="仿宋_GB2312" w:eastAsia="仿宋_GB2312"/>
            <w:sz w:val="28"/>
            <w:szCs w:val="28"/>
          </w:rPr>
          <w:t xml:space="preserve">。 </w:t>
        </w:r>
      </w:ins>
      <w:del w:id="82" w:author="jiangdongxu" w:date="2011-10-30T11:24:00Z">
        <w:r>
          <w:rPr>
            <w:rFonts w:hint="eastAsia" w:ascii="仿宋_GB2312" w:eastAsia="仿宋_GB2312"/>
            <w:sz w:val="28"/>
            <w:szCs w:val="28"/>
          </w:rPr>
          <w:delText>（   B   ）</w:delText>
        </w:r>
      </w:del>
    </w:p>
    <w:p>
      <w:pPr>
        <w:spacing w:line="360" w:lineRule="auto"/>
        <w:outlineLvl w:val="9"/>
        <w:rPr>
          <w:rFonts w:hint="eastAsia" w:ascii="仿宋_GB2312" w:eastAsia="仿宋_GB2312"/>
          <w:sz w:val="28"/>
          <w:szCs w:val="28"/>
        </w:rPr>
      </w:pPr>
      <w:r>
        <w:rPr>
          <w:rFonts w:hint="eastAsia" w:ascii="仿宋_GB2312" w:hAnsi="宋体" w:eastAsia="仿宋_GB2312"/>
          <w:sz w:val="28"/>
          <w:szCs w:val="28"/>
        </w:rPr>
        <w:t xml:space="preserve">    A.实时生成                    B.第二天</w:t>
      </w:r>
    </w:p>
    <w:p>
      <w:pPr>
        <w:spacing w:line="360" w:lineRule="auto"/>
        <w:ind w:left="540"/>
        <w:outlineLvl w:val="9"/>
        <w:rPr>
          <w:rFonts w:hint="eastAsia" w:ascii="仿宋_GB2312" w:hAnsi="宋体" w:eastAsia="仿宋_GB2312"/>
          <w:sz w:val="28"/>
          <w:szCs w:val="28"/>
        </w:rPr>
      </w:pPr>
      <w:r>
        <w:rPr>
          <w:rFonts w:hint="eastAsia" w:ascii="仿宋_GB2312" w:eastAsia="仿宋_GB2312"/>
          <w:sz w:val="28"/>
          <w:szCs w:val="28"/>
        </w:rPr>
        <w:t>C.一个月后                    D.两天后</w:t>
      </w:r>
    </w:p>
    <w:p>
      <w:pPr>
        <w:spacing w:line="360" w:lineRule="auto"/>
        <w:ind w:firstLine="538" w:firstLineChars="192"/>
        <w:outlineLvl w:val="9"/>
        <w:rPr>
          <w:rFonts w:hint="eastAsia" w:ascii="仿宋_GB2312" w:hAnsi="宋体" w:eastAsia="仿宋_GB2312"/>
          <w:sz w:val="28"/>
          <w:szCs w:val="28"/>
        </w:rPr>
      </w:pPr>
      <w:r>
        <w:rPr>
          <w:rFonts w:hint="eastAsia" w:ascii="仿宋_GB2312" w:hAnsi="宋体" w:eastAsia="仿宋_GB2312"/>
          <w:sz w:val="28"/>
          <w:szCs w:val="28"/>
        </w:rPr>
        <w:t>解析：新登记业户信息是在每天的零点进行数据更新的，因此要等到第二天才能生成一户式文档</w:t>
      </w:r>
      <w:ins w:id="83" w:author="赵锐(海珠信息管理科)" w:date="2011-10-27T11:09:00Z">
        <w:r>
          <w:rPr>
            <w:rFonts w:hint="eastAsia" w:ascii="仿宋_GB2312" w:hAnsi="宋体" w:eastAsia="仿宋_GB2312"/>
            <w:sz w:val="28"/>
            <w:szCs w:val="28"/>
          </w:rPr>
          <w:t>(纳税人档案)</w:t>
        </w:r>
      </w:ins>
      <w:r>
        <w:rPr>
          <w:rFonts w:hint="eastAsia" w:ascii="仿宋_GB2312" w:hAnsi="宋体" w:eastAsia="仿宋_GB2312"/>
          <w:sz w:val="28"/>
          <w:szCs w:val="28"/>
        </w:rPr>
        <w:t>，故B正确。</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del w:id="84" w:author="赵锐(海珠信息管理科)" w:date="2011-10-27T11:09:00Z">
        <w:r>
          <w:rPr>
            <w:rFonts w:hint="eastAsia" w:ascii="仿宋_GB2312" w:hAnsi="宋体" w:eastAsia="仿宋_GB2312"/>
            <w:sz w:val="28"/>
            <w:szCs w:val="28"/>
          </w:rPr>
          <w:delText>26</w:delText>
        </w:r>
      </w:del>
      <w:ins w:id="85" w:author="赵锐(海珠信息管理科)" w:date="2011-10-27T11:09:00Z">
        <w:r>
          <w:rPr>
            <w:rFonts w:hint="eastAsia" w:ascii="仿宋_GB2312" w:hAnsi="宋体" w:eastAsia="仿宋_GB2312"/>
            <w:sz w:val="28"/>
            <w:szCs w:val="28"/>
          </w:rPr>
          <w:t>2</w:t>
        </w:r>
      </w:ins>
      <w:r>
        <w:rPr>
          <w:rFonts w:hint="eastAsia" w:ascii="仿宋_GB2312" w:hAnsi="宋体" w:eastAsia="仿宋_GB2312"/>
          <w:sz w:val="28"/>
          <w:szCs w:val="28"/>
        </w:rPr>
        <w:t>0</w:t>
      </w:r>
      <w:ins w:id="86" w:author="赵锐(海珠信息管理科)" w:date="2011-10-27T11:09:00Z">
        <w:del w:id="87" w:author="jiangdongxu" w:date="2011-10-30T21:14:00Z">
          <w:r>
            <w:rPr>
              <w:rFonts w:hint="eastAsia" w:ascii="仿宋_GB2312" w:hAnsi="宋体" w:eastAsia="仿宋_GB2312"/>
              <w:sz w:val="28"/>
              <w:szCs w:val="28"/>
            </w:rPr>
            <w:delText>5</w:delText>
          </w:r>
        </w:del>
      </w:ins>
      <w:r>
        <w:rPr>
          <w:rFonts w:hint="eastAsia" w:ascii="仿宋_GB2312" w:hAnsi="宋体" w:eastAsia="仿宋_GB2312"/>
          <w:sz w:val="28"/>
          <w:szCs w:val="28"/>
        </w:rPr>
        <w:t>．下面</w:t>
      </w:r>
      <w:ins w:id="88" w:author="jiangdongxu" w:date="2011-10-30T11:25:00Z">
        <w:r>
          <w:rPr>
            <w:rFonts w:hint="eastAsia" w:ascii="仿宋_GB2312" w:hAnsi="宋体" w:eastAsia="仿宋_GB2312"/>
            <w:sz w:val="28"/>
            <w:szCs w:val="28"/>
          </w:rPr>
          <w:t>（ B ）</w:t>
        </w:r>
      </w:ins>
      <w:del w:id="89" w:author="jiangdongxu" w:date="2011-10-30T11:25:00Z">
        <w:r>
          <w:rPr>
            <w:rFonts w:hint="eastAsia" w:ascii="仿宋_GB2312" w:hAnsi="宋体" w:eastAsia="仿宋_GB2312"/>
            <w:sz w:val="28"/>
            <w:szCs w:val="28"/>
          </w:rPr>
          <w:delText>哪个</w:delText>
        </w:r>
      </w:del>
      <w:r>
        <w:rPr>
          <w:rFonts w:hint="eastAsia" w:ascii="仿宋_GB2312" w:hAnsi="宋体" w:eastAsia="仿宋_GB2312"/>
          <w:sz w:val="28"/>
          <w:szCs w:val="28"/>
        </w:rPr>
        <w:t>分类不属于税收管理员工作平台的“我的管户”分类</w:t>
      </w:r>
      <w:del w:id="90" w:author="jiangdongxu" w:date="2011-10-30T11:25:00Z">
        <w:r>
          <w:rPr>
            <w:rFonts w:hint="eastAsia" w:ascii="仿宋_GB2312" w:hAnsi="宋体" w:eastAsia="仿宋_GB2312"/>
            <w:sz w:val="28"/>
            <w:szCs w:val="28"/>
          </w:rPr>
          <w:delText>？</w:delText>
        </w:r>
      </w:del>
      <w:ins w:id="91" w:author="jiangdongxu" w:date="2011-10-30T11:25:00Z">
        <w:r>
          <w:rPr>
            <w:rFonts w:hint="eastAsia" w:ascii="仿宋_GB2312" w:hAnsi="宋体" w:eastAsia="仿宋_GB2312"/>
            <w:sz w:val="28"/>
            <w:szCs w:val="28"/>
          </w:rPr>
          <w:t>。</w:t>
        </w:r>
      </w:ins>
      <w:del w:id="92" w:author="jiangdongxu" w:date="2011-10-30T11:25:00Z">
        <w:r>
          <w:rPr>
            <w:rFonts w:hint="eastAsia" w:ascii="仿宋_GB2312" w:hAnsi="宋体" w:eastAsia="仿宋_GB2312"/>
            <w:sz w:val="28"/>
            <w:szCs w:val="28"/>
          </w:rPr>
          <w:delText>（ B ）</w:delText>
        </w:r>
      </w:del>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A.供票业户                     B.注销户</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C.双定户                       D.停业户</w:t>
      </w:r>
    </w:p>
    <w:p>
      <w:pPr>
        <w:spacing w:line="360" w:lineRule="auto"/>
        <w:ind w:firstLine="560" w:firstLineChars="200"/>
        <w:outlineLvl w:val="9"/>
        <w:rPr>
          <w:rFonts w:hint="eastAsia" w:ascii="仿宋_GB2312" w:hAnsi="宋体" w:eastAsia="仿宋_GB2312" w:cs="Courier New"/>
          <w:color w:val="000000"/>
          <w:kern w:val="0"/>
          <w:sz w:val="28"/>
          <w:szCs w:val="28"/>
        </w:rPr>
      </w:pPr>
      <w:r>
        <w:rPr>
          <w:rFonts w:hint="eastAsia" w:ascii="仿宋_GB2312" w:hAnsi="宋体" w:eastAsia="仿宋_GB2312" w:cs="Courier New"/>
          <w:color w:val="000000"/>
          <w:kern w:val="0"/>
          <w:sz w:val="28"/>
          <w:szCs w:val="28"/>
        </w:rPr>
        <w:t>解析：注销户属于特殊户，故B正确。</w:t>
      </w:r>
    </w:p>
    <w:p>
      <w:pPr>
        <w:spacing w:line="360" w:lineRule="auto"/>
        <w:outlineLvl w:val="9"/>
        <w:rPr>
          <w:rFonts w:hint="eastAsia" w:ascii="仿宋_GB2312" w:hAnsi="宋体" w:eastAsia="仿宋_GB2312" w:cs="Courier New"/>
          <w:color w:val="000000"/>
          <w:kern w:val="0"/>
          <w:sz w:val="28"/>
          <w:szCs w:val="28"/>
        </w:rPr>
      </w:pPr>
    </w:p>
    <w:p>
      <w:pPr>
        <w:spacing w:line="360" w:lineRule="auto"/>
        <w:ind w:firstLine="560" w:firstLineChars="200"/>
        <w:outlineLvl w:val="9"/>
        <w:rPr>
          <w:rFonts w:hint="eastAsia" w:ascii="仿宋_GB2312" w:hAnsi="宋体" w:eastAsia="仿宋_GB2312"/>
          <w:sz w:val="28"/>
          <w:szCs w:val="28"/>
        </w:rPr>
      </w:pPr>
      <w:del w:id="93" w:author="赵锐(海珠信息管理科)" w:date="2011-10-27T11:09:00Z">
        <w:r>
          <w:rPr>
            <w:rFonts w:hint="eastAsia" w:ascii="仿宋_GB2312" w:hAnsi="宋体" w:eastAsia="仿宋_GB2312" w:cs="Courier New"/>
            <w:color w:val="000000"/>
            <w:kern w:val="0"/>
            <w:sz w:val="28"/>
            <w:szCs w:val="28"/>
          </w:rPr>
          <w:delText>27</w:delText>
        </w:r>
      </w:del>
      <w:ins w:id="94" w:author="赵锐(海珠信息管理科)" w:date="2011-10-27T11:09:00Z">
        <w:r>
          <w:rPr>
            <w:rFonts w:hint="eastAsia" w:ascii="仿宋_GB2312" w:hAnsi="宋体" w:eastAsia="仿宋_GB2312" w:cs="Courier New"/>
            <w:color w:val="000000"/>
            <w:kern w:val="0"/>
            <w:sz w:val="28"/>
            <w:szCs w:val="28"/>
          </w:rPr>
          <w:t>2</w:t>
        </w:r>
      </w:ins>
      <w:r>
        <w:rPr>
          <w:rFonts w:hint="eastAsia" w:ascii="仿宋_GB2312" w:hAnsi="宋体" w:eastAsia="仿宋_GB2312" w:cs="Courier New"/>
          <w:color w:val="000000"/>
          <w:kern w:val="0"/>
          <w:sz w:val="28"/>
          <w:szCs w:val="28"/>
        </w:rPr>
        <w:t>1</w:t>
      </w:r>
      <w:ins w:id="95" w:author="赵锐(海珠信息管理科)" w:date="2011-10-27T11:09:00Z">
        <w:del w:id="96" w:author="jiangdongxu" w:date="2011-10-30T21:14:00Z">
          <w:r>
            <w:rPr>
              <w:rFonts w:hint="eastAsia" w:ascii="仿宋_GB2312" w:hAnsi="宋体" w:eastAsia="仿宋_GB2312" w:cs="Courier New"/>
              <w:color w:val="000000"/>
              <w:kern w:val="0"/>
              <w:sz w:val="28"/>
              <w:szCs w:val="28"/>
            </w:rPr>
            <w:delText>6</w:delText>
          </w:r>
        </w:del>
      </w:ins>
      <w:r>
        <w:rPr>
          <w:rFonts w:hint="eastAsia" w:ascii="仿宋_GB2312" w:hAnsi="宋体" w:eastAsia="仿宋_GB2312" w:cs="Courier New"/>
          <w:color w:val="000000"/>
          <w:kern w:val="0"/>
          <w:sz w:val="28"/>
          <w:szCs w:val="28"/>
        </w:rPr>
        <w:t>.</w:t>
      </w:r>
      <w:r>
        <w:rPr>
          <w:rFonts w:hint="eastAsia" w:ascii="仿宋_GB2312" w:hAnsi="宋体" w:eastAsia="仿宋_GB2312"/>
          <w:sz w:val="28"/>
          <w:szCs w:val="28"/>
        </w:rPr>
        <w:t>在税收管理员工作平台中现有的企业分类中，，</w:t>
      </w:r>
      <w:ins w:id="97" w:author="jiangdongxu" w:date="2011-10-30T11:25:00Z">
        <w:r>
          <w:rPr>
            <w:rFonts w:hint="eastAsia" w:ascii="仿宋_GB2312" w:hAnsi="宋体" w:eastAsia="仿宋_GB2312"/>
            <w:sz w:val="28"/>
            <w:szCs w:val="28"/>
          </w:rPr>
          <w:t>（  B ）</w:t>
        </w:r>
      </w:ins>
      <w:del w:id="98" w:author="jiangdongxu" w:date="2011-10-30T11:25:00Z">
        <w:r>
          <w:rPr>
            <w:rFonts w:hint="eastAsia" w:ascii="仿宋_GB2312" w:hAnsi="宋体" w:eastAsia="仿宋_GB2312"/>
            <w:sz w:val="28"/>
            <w:szCs w:val="28"/>
          </w:rPr>
          <w:delText>哪个</w:delText>
        </w:r>
      </w:del>
      <w:r>
        <w:rPr>
          <w:rFonts w:hint="eastAsia" w:ascii="仿宋_GB2312" w:hAnsi="宋体" w:eastAsia="仿宋_GB2312"/>
          <w:sz w:val="28"/>
          <w:szCs w:val="28"/>
        </w:rPr>
        <w:t>不属于“特殊户”类</w:t>
      </w:r>
      <w:del w:id="99" w:author="jiangdongxu" w:date="2011-10-30T11:25:00Z">
        <w:r>
          <w:rPr>
            <w:rFonts w:hint="eastAsia" w:ascii="仿宋_GB2312" w:hAnsi="宋体" w:eastAsia="仿宋_GB2312"/>
            <w:sz w:val="28"/>
            <w:szCs w:val="28"/>
          </w:rPr>
          <w:delText>？</w:delText>
        </w:r>
      </w:del>
      <w:ins w:id="100" w:author="jiangdongxu" w:date="2011-10-30T11:25:00Z">
        <w:r>
          <w:rPr>
            <w:rFonts w:hint="eastAsia" w:ascii="仿宋_GB2312" w:hAnsi="宋体" w:eastAsia="仿宋_GB2312"/>
            <w:sz w:val="28"/>
            <w:szCs w:val="28"/>
          </w:rPr>
          <w:t>。</w:t>
        </w:r>
      </w:ins>
      <w:del w:id="101" w:author="jiangdongxu" w:date="2011-10-30T11:25:00Z">
        <w:r>
          <w:rPr>
            <w:rFonts w:hint="eastAsia" w:ascii="仿宋_GB2312" w:hAnsi="宋体" w:eastAsia="仿宋_GB2312"/>
            <w:sz w:val="28"/>
            <w:szCs w:val="28"/>
          </w:rPr>
          <w:delText>（  B ）</w:delText>
        </w:r>
      </w:del>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A.一次性税源                   B.停业户</w:t>
      </w:r>
      <w:r>
        <w:rPr>
          <w:rFonts w:hint="eastAsia" w:ascii="仿宋_GB2312" w:hAnsi="宋体" w:eastAsia="仿宋_GB2312"/>
          <w:sz w:val="28"/>
          <w:szCs w:val="28"/>
        </w:rPr>
        <w:tab/>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C.非正常户                     D.注销户</w:t>
      </w:r>
    </w:p>
    <w:p>
      <w:pPr>
        <w:spacing w:line="360" w:lineRule="auto"/>
        <w:ind w:firstLine="560" w:firstLineChars="200"/>
        <w:outlineLvl w:val="9"/>
        <w:rPr>
          <w:rFonts w:hint="eastAsia" w:ascii="仿宋_GB2312" w:hAnsi="宋体" w:eastAsia="仿宋_GB2312" w:cs="Courier New"/>
          <w:color w:val="000000"/>
          <w:kern w:val="0"/>
          <w:sz w:val="28"/>
          <w:szCs w:val="28"/>
        </w:rPr>
      </w:pPr>
      <w:r>
        <w:rPr>
          <w:rFonts w:hint="eastAsia" w:ascii="仿宋_GB2312" w:hAnsi="宋体" w:eastAsia="仿宋_GB2312" w:cs="Courier New"/>
          <w:color w:val="000000"/>
          <w:kern w:val="0"/>
          <w:sz w:val="28"/>
          <w:szCs w:val="28"/>
        </w:rPr>
        <w:t>解析：停业户属于“我的管户”分类，故B正确。</w:t>
      </w:r>
    </w:p>
    <w:p>
      <w:pPr>
        <w:spacing w:line="360" w:lineRule="auto"/>
        <w:outlineLvl w:val="9"/>
        <w:rPr>
          <w:rFonts w:hint="eastAsia" w:ascii="仿宋_GB2312" w:hAnsi="宋体" w:eastAsia="仿宋_GB2312" w:cs="Courier New"/>
          <w:color w:val="000000"/>
          <w:kern w:val="0"/>
          <w:sz w:val="28"/>
          <w:szCs w:val="28"/>
        </w:rPr>
      </w:pPr>
    </w:p>
    <w:p>
      <w:pPr>
        <w:spacing w:line="360" w:lineRule="auto"/>
        <w:ind w:firstLine="560" w:firstLineChars="200"/>
        <w:outlineLvl w:val="9"/>
        <w:rPr>
          <w:rFonts w:hint="eastAsia" w:ascii="仿宋_GB2312" w:hAnsi="宋体" w:eastAsia="仿宋_GB2312"/>
          <w:sz w:val="28"/>
          <w:szCs w:val="28"/>
        </w:rPr>
      </w:pPr>
      <w:del w:id="102" w:author="赵锐(海珠信息管理科)" w:date="2011-10-27T11:09:00Z">
        <w:r>
          <w:rPr>
            <w:rFonts w:hint="eastAsia" w:ascii="仿宋_GB2312" w:hAnsi="宋体" w:eastAsia="仿宋_GB2312" w:cs="Courier New"/>
            <w:color w:val="000000"/>
            <w:kern w:val="0"/>
            <w:sz w:val="28"/>
            <w:szCs w:val="28"/>
          </w:rPr>
          <w:delText>28</w:delText>
        </w:r>
      </w:del>
      <w:ins w:id="103" w:author="赵锐(海珠信息管理科)" w:date="2011-10-27T11:09:00Z">
        <w:r>
          <w:rPr>
            <w:rFonts w:hint="eastAsia" w:ascii="仿宋_GB2312" w:hAnsi="宋体" w:eastAsia="仿宋_GB2312" w:cs="Courier New"/>
            <w:color w:val="000000"/>
            <w:kern w:val="0"/>
            <w:sz w:val="28"/>
            <w:szCs w:val="28"/>
          </w:rPr>
          <w:t>2</w:t>
        </w:r>
      </w:ins>
      <w:r>
        <w:rPr>
          <w:rFonts w:hint="eastAsia" w:ascii="仿宋_GB2312" w:hAnsi="宋体" w:eastAsia="仿宋_GB2312" w:cs="Courier New"/>
          <w:color w:val="000000"/>
          <w:kern w:val="0"/>
          <w:sz w:val="28"/>
          <w:szCs w:val="28"/>
        </w:rPr>
        <w:t>2</w:t>
      </w:r>
      <w:ins w:id="104" w:author="赵锐(海珠信息管理科)" w:date="2011-10-27T11:09:00Z">
        <w:del w:id="105" w:author="jiangdongxu" w:date="2011-10-30T21:14:00Z">
          <w:r>
            <w:rPr>
              <w:rFonts w:hint="eastAsia" w:ascii="仿宋_GB2312" w:hAnsi="宋体" w:eastAsia="仿宋_GB2312" w:cs="Courier New"/>
              <w:color w:val="000000"/>
              <w:kern w:val="0"/>
              <w:sz w:val="28"/>
              <w:szCs w:val="28"/>
            </w:rPr>
            <w:delText>7</w:delText>
          </w:r>
        </w:del>
      </w:ins>
      <w:r>
        <w:rPr>
          <w:rFonts w:hint="eastAsia" w:ascii="仿宋_GB2312" w:hAnsi="宋体" w:eastAsia="仿宋_GB2312" w:cs="Courier New"/>
          <w:color w:val="000000"/>
          <w:kern w:val="0"/>
          <w:sz w:val="28"/>
          <w:szCs w:val="28"/>
        </w:rPr>
        <w:t>.</w:t>
      </w:r>
      <w:r>
        <w:rPr>
          <w:rFonts w:hint="eastAsia" w:ascii="仿宋_GB2312" w:hAnsi="宋体" w:eastAsia="仿宋_GB2312"/>
          <w:sz w:val="28"/>
          <w:szCs w:val="28"/>
        </w:rPr>
        <w:t>在税收管理员工作平台中的“分类共享”模块，税管员可共享自己的分类给</w:t>
      </w:r>
      <w:ins w:id="106" w:author="jiangdongxu" w:date="2011-10-30T11:25:00Z">
        <w:r>
          <w:rPr>
            <w:rFonts w:hint="eastAsia" w:ascii="仿宋_GB2312" w:hAnsi="宋体" w:eastAsia="仿宋_GB2312"/>
            <w:sz w:val="28"/>
            <w:szCs w:val="28"/>
          </w:rPr>
          <w:t>（ C ）</w:t>
        </w:r>
      </w:ins>
      <w:del w:id="107" w:author="jiangdongxu" w:date="2011-10-30T11:25:00Z">
        <w:r>
          <w:rPr>
            <w:rFonts w:hint="eastAsia" w:ascii="仿宋_GB2312" w:hAnsi="宋体" w:eastAsia="仿宋_GB2312"/>
            <w:sz w:val="28"/>
            <w:szCs w:val="28"/>
          </w:rPr>
          <w:delText>哪些？</w:delText>
        </w:r>
      </w:del>
      <w:ins w:id="108" w:author="jiangdongxu" w:date="2011-10-30T11:25:00Z">
        <w:r>
          <w:rPr>
            <w:rFonts w:hint="eastAsia" w:ascii="仿宋_GB2312" w:hAnsi="宋体" w:eastAsia="仿宋_GB2312"/>
            <w:sz w:val="28"/>
            <w:szCs w:val="28"/>
          </w:rPr>
          <w:t xml:space="preserve">。 </w:t>
        </w:r>
      </w:ins>
      <w:del w:id="109" w:author="jiangdongxu" w:date="2011-10-30T11:25:00Z">
        <w:r>
          <w:rPr>
            <w:rFonts w:hint="eastAsia" w:ascii="仿宋_GB2312" w:hAnsi="宋体" w:eastAsia="仿宋_GB2312"/>
            <w:sz w:val="28"/>
            <w:szCs w:val="28"/>
          </w:rPr>
          <w:delText>（ C   ）</w:delText>
        </w:r>
      </w:del>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A.本部门其他税管员              B.其他部门税管员</w:t>
      </w:r>
    </w:p>
    <w:p>
      <w:pPr>
        <w:spacing w:line="360" w:lineRule="auto"/>
        <w:ind w:firstLine="498" w:firstLineChars="178"/>
        <w:outlineLvl w:val="9"/>
        <w:rPr>
          <w:rFonts w:hint="eastAsia" w:ascii="仿宋_GB2312" w:hAnsi="宋体" w:eastAsia="仿宋_GB2312"/>
          <w:sz w:val="28"/>
          <w:szCs w:val="28"/>
        </w:rPr>
      </w:pPr>
      <w:r>
        <w:rPr>
          <w:rFonts w:hint="eastAsia" w:ascii="仿宋_GB2312" w:hAnsi="宋体" w:eastAsia="仿宋_GB2312"/>
          <w:sz w:val="28"/>
          <w:szCs w:val="28"/>
        </w:rPr>
        <w:t>C.本部门全体人员                D.本部门领导</w:t>
      </w:r>
    </w:p>
    <w:p>
      <w:pPr>
        <w:spacing w:line="360" w:lineRule="auto"/>
        <w:ind w:left="359" w:leftChars="171" w:firstLine="140" w:firstLineChars="50"/>
        <w:outlineLvl w:val="9"/>
        <w:rPr>
          <w:rFonts w:hint="eastAsia" w:ascii="仿宋_GB2312" w:eastAsia="仿宋_GB2312"/>
          <w:sz w:val="28"/>
          <w:szCs w:val="28"/>
        </w:rPr>
      </w:pPr>
      <w:r>
        <w:rPr>
          <w:rFonts w:hint="eastAsia" w:ascii="仿宋_GB2312" w:eastAsia="仿宋_GB2312"/>
          <w:sz w:val="28"/>
          <w:szCs w:val="28"/>
        </w:rPr>
        <w:t>解析：分类共享只能共享给同部门的其他人员，故C正确。</w:t>
      </w:r>
    </w:p>
    <w:p>
      <w:pPr>
        <w:spacing w:line="360" w:lineRule="auto"/>
        <w:outlineLvl w:val="9"/>
        <w:rPr>
          <w:rFonts w:hint="eastAsia" w:ascii="仿宋_GB2312" w:eastAsia="仿宋_GB2312"/>
          <w:sz w:val="28"/>
          <w:szCs w:val="28"/>
        </w:rPr>
      </w:pPr>
    </w:p>
    <w:p>
      <w:pPr>
        <w:spacing w:line="360" w:lineRule="auto"/>
        <w:ind w:firstLine="498" w:firstLineChars="178"/>
        <w:outlineLvl w:val="9"/>
        <w:rPr>
          <w:rFonts w:hint="eastAsia" w:ascii="仿宋_GB2312" w:eastAsia="仿宋_GB2312"/>
          <w:sz w:val="28"/>
          <w:szCs w:val="28"/>
        </w:rPr>
      </w:pPr>
      <w:del w:id="110" w:author="赵锐(海珠信息管理科)" w:date="2011-10-27T11:09:00Z">
        <w:r>
          <w:rPr>
            <w:rFonts w:hint="eastAsia" w:ascii="仿宋_GB2312" w:eastAsia="仿宋_GB2312"/>
            <w:sz w:val="28"/>
            <w:szCs w:val="28"/>
          </w:rPr>
          <w:delText>29</w:delText>
        </w:r>
      </w:del>
      <w:ins w:id="111" w:author="赵锐(海珠信息管理科)" w:date="2011-10-27T11:09:00Z">
        <w:r>
          <w:rPr>
            <w:rFonts w:hint="eastAsia" w:ascii="仿宋_GB2312" w:eastAsia="仿宋_GB2312"/>
            <w:sz w:val="28"/>
            <w:szCs w:val="28"/>
          </w:rPr>
          <w:t>2</w:t>
        </w:r>
      </w:ins>
      <w:r>
        <w:rPr>
          <w:rFonts w:hint="eastAsia" w:ascii="仿宋_GB2312" w:eastAsia="仿宋_GB2312"/>
          <w:sz w:val="28"/>
          <w:szCs w:val="28"/>
        </w:rPr>
        <w:t>3</w:t>
      </w:r>
      <w:ins w:id="112" w:author="赵锐(海珠信息管理科)" w:date="2011-10-27T11:09:00Z">
        <w:del w:id="113" w:author="jiangdongxu" w:date="2011-10-30T21:14:00Z">
          <w:r>
            <w:rPr>
              <w:rFonts w:hint="eastAsia" w:ascii="仿宋_GB2312" w:eastAsia="仿宋_GB2312"/>
              <w:sz w:val="28"/>
              <w:szCs w:val="28"/>
            </w:rPr>
            <w:delText>8</w:delText>
          </w:r>
        </w:del>
      </w:ins>
      <w:r>
        <w:rPr>
          <w:rFonts w:hint="eastAsia" w:ascii="仿宋_GB2312" w:eastAsia="仿宋_GB2312"/>
          <w:sz w:val="28"/>
          <w:szCs w:val="28"/>
        </w:rPr>
        <w:t>.在</w:t>
      </w:r>
      <w:r>
        <w:rPr>
          <w:rFonts w:hint="eastAsia" w:ascii="仿宋_GB2312" w:hAnsi="宋体" w:eastAsia="仿宋_GB2312"/>
          <w:sz w:val="28"/>
          <w:szCs w:val="28"/>
        </w:rPr>
        <w:t>税收管理员工作平台中，</w:t>
      </w:r>
      <w:r>
        <w:rPr>
          <w:rFonts w:hint="eastAsia" w:ascii="仿宋_GB2312" w:eastAsia="仿宋_GB2312"/>
          <w:sz w:val="28"/>
          <w:szCs w:val="28"/>
        </w:rPr>
        <w:t>“待办任务”和“在办任务”列表的任务是按照</w:t>
      </w:r>
      <w:ins w:id="114" w:author="jiangdongxu" w:date="2011-10-30T11:25:00Z">
        <w:r>
          <w:rPr>
            <w:rFonts w:hint="eastAsia" w:ascii="仿宋_GB2312" w:eastAsia="仿宋_GB2312"/>
            <w:sz w:val="28"/>
            <w:szCs w:val="28"/>
          </w:rPr>
          <w:t>(  D  )</w:t>
        </w:r>
      </w:ins>
      <w:del w:id="115" w:author="jiangdongxu" w:date="2011-10-30T11:25:00Z">
        <w:r>
          <w:rPr>
            <w:rFonts w:hint="eastAsia" w:ascii="仿宋_GB2312" w:eastAsia="仿宋_GB2312"/>
            <w:sz w:val="28"/>
            <w:szCs w:val="28"/>
          </w:rPr>
          <w:delText>哪个</w:delText>
        </w:r>
      </w:del>
      <w:r>
        <w:rPr>
          <w:rFonts w:hint="eastAsia" w:ascii="仿宋_GB2312" w:eastAsia="仿宋_GB2312"/>
          <w:sz w:val="28"/>
          <w:szCs w:val="28"/>
        </w:rPr>
        <w:t>进行排序的</w:t>
      </w:r>
      <w:del w:id="116" w:author="jiangdongxu" w:date="2011-10-30T11:26:00Z">
        <w:r>
          <w:rPr>
            <w:rFonts w:hint="eastAsia" w:ascii="仿宋_GB2312" w:eastAsia="仿宋_GB2312"/>
            <w:sz w:val="28"/>
            <w:szCs w:val="28"/>
          </w:rPr>
          <w:delText>？</w:delText>
        </w:r>
      </w:del>
      <w:ins w:id="117" w:author="jiangdongxu" w:date="2011-10-30T11:26:00Z">
        <w:r>
          <w:rPr>
            <w:rFonts w:hint="eastAsia" w:ascii="仿宋_GB2312" w:eastAsia="仿宋_GB2312"/>
            <w:sz w:val="28"/>
            <w:szCs w:val="28"/>
          </w:rPr>
          <w:t>。</w:t>
        </w:r>
      </w:ins>
      <w:del w:id="118" w:author="jiangdongxu" w:date="2011-10-30T11:25:00Z">
        <w:r>
          <w:rPr>
            <w:rFonts w:hint="eastAsia" w:ascii="仿宋_GB2312" w:eastAsia="仿宋_GB2312"/>
            <w:sz w:val="28"/>
            <w:szCs w:val="28"/>
          </w:rPr>
          <w:delText>(  D    )</w:delText>
        </w:r>
      </w:del>
    </w:p>
    <w:p>
      <w:pPr>
        <w:spacing w:line="360" w:lineRule="auto"/>
        <w:ind w:left="359" w:leftChars="171" w:firstLine="140" w:firstLineChars="50"/>
        <w:outlineLvl w:val="9"/>
        <w:rPr>
          <w:rFonts w:hint="eastAsia" w:ascii="仿宋_GB2312" w:eastAsia="仿宋_GB2312"/>
          <w:sz w:val="28"/>
          <w:szCs w:val="28"/>
        </w:rPr>
      </w:pPr>
      <w:r>
        <w:rPr>
          <w:rFonts w:hint="eastAsia" w:ascii="仿宋_GB2312" w:eastAsia="仿宋_GB2312"/>
          <w:sz w:val="28"/>
          <w:szCs w:val="28"/>
        </w:rPr>
        <w:t>A.任务编号                      B.纳税人编码</w:t>
      </w:r>
    </w:p>
    <w:p>
      <w:pPr>
        <w:spacing w:line="360" w:lineRule="auto"/>
        <w:ind w:left="359" w:leftChars="171" w:firstLine="140" w:firstLineChars="50"/>
        <w:outlineLvl w:val="9"/>
        <w:rPr>
          <w:rFonts w:hint="eastAsia" w:ascii="仿宋_GB2312" w:eastAsia="仿宋_GB2312"/>
          <w:sz w:val="28"/>
          <w:szCs w:val="28"/>
        </w:rPr>
      </w:pPr>
      <w:r>
        <w:rPr>
          <w:rFonts w:hint="eastAsia" w:ascii="仿宋_GB2312" w:eastAsia="仿宋_GB2312"/>
          <w:sz w:val="28"/>
          <w:szCs w:val="28"/>
        </w:rPr>
        <w:t>C．优先级                       D.办理期限</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解析：任务管理是根据任务剩余的办理日期进行排序的，故D正确。</w:t>
      </w:r>
    </w:p>
    <w:p>
      <w:pPr>
        <w:spacing w:line="360" w:lineRule="auto"/>
        <w:outlineLvl w:val="9"/>
        <w:rPr>
          <w:rFonts w:hint="eastAsia" w:ascii="仿宋_GB2312" w:hAnsi="宋体" w:eastAsia="仿宋_GB2312"/>
          <w:sz w:val="28"/>
          <w:szCs w:val="28"/>
        </w:rPr>
      </w:pPr>
    </w:p>
    <w:p>
      <w:pPr>
        <w:spacing w:line="360" w:lineRule="auto"/>
        <w:ind w:firstLine="498" w:firstLineChars="178"/>
        <w:outlineLvl w:val="9"/>
        <w:rPr>
          <w:rFonts w:hint="eastAsia" w:ascii="仿宋_GB2312" w:hAnsi="宋体" w:eastAsia="仿宋_GB2312"/>
          <w:sz w:val="28"/>
          <w:szCs w:val="28"/>
        </w:rPr>
      </w:pPr>
      <w:del w:id="119" w:author="赵锐(海珠信息管理科)" w:date="2011-10-27T11:09:00Z">
        <w:r>
          <w:rPr>
            <w:rFonts w:hint="eastAsia" w:ascii="仿宋_GB2312" w:hAnsi="宋体" w:eastAsia="仿宋_GB2312"/>
            <w:sz w:val="28"/>
            <w:szCs w:val="28"/>
          </w:rPr>
          <w:delText>30</w:delText>
        </w:r>
      </w:del>
      <w:ins w:id="120" w:author="赵锐(海珠信息管理科)" w:date="2011-10-27T11:09:00Z">
        <w:r>
          <w:rPr>
            <w:rFonts w:hint="eastAsia" w:ascii="仿宋_GB2312" w:hAnsi="宋体" w:eastAsia="仿宋_GB2312"/>
            <w:sz w:val="28"/>
            <w:szCs w:val="28"/>
          </w:rPr>
          <w:t>2</w:t>
        </w:r>
      </w:ins>
      <w:r>
        <w:rPr>
          <w:rFonts w:hint="eastAsia" w:ascii="仿宋_GB2312" w:hAnsi="宋体" w:eastAsia="仿宋_GB2312"/>
          <w:sz w:val="28"/>
          <w:szCs w:val="28"/>
        </w:rPr>
        <w:t>4</w:t>
      </w:r>
      <w:ins w:id="121" w:author="赵锐(海珠信息管理科)" w:date="2011-10-27T11:09:00Z">
        <w:del w:id="122" w:author="jiangdongxu" w:date="2011-10-30T21:14:00Z">
          <w:r>
            <w:rPr>
              <w:rFonts w:hint="eastAsia" w:ascii="仿宋_GB2312" w:hAnsi="宋体" w:eastAsia="仿宋_GB2312"/>
              <w:sz w:val="28"/>
              <w:szCs w:val="28"/>
            </w:rPr>
            <w:delText>9</w:delText>
          </w:r>
        </w:del>
      </w:ins>
      <w:r>
        <w:rPr>
          <w:rFonts w:hint="eastAsia" w:ascii="仿宋_GB2312" w:hAnsi="宋体" w:eastAsia="仿宋_GB2312"/>
          <w:sz w:val="28"/>
          <w:szCs w:val="28"/>
        </w:rPr>
        <w:t>.税收管理员工作平台中，报表管理中统计的报表可以导出</w:t>
      </w:r>
      <w:ins w:id="123" w:author="jiangdongxu" w:date="2011-10-30T11:26:00Z">
        <w:r>
          <w:rPr>
            <w:rFonts w:hint="eastAsia" w:ascii="仿宋_GB2312" w:hAnsi="宋体" w:eastAsia="仿宋_GB2312"/>
            <w:sz w:val="28"/>
            <w:szCs w:val="28"/>
          </w:rPr>
          <w:t>(  B   )</w:t>
        </w:r>
      </w:ins>
      <w:del w:id="124" w:author="jiangdongxu" w:date="2011-10-30T11:26:00Z">
        <w:r>
          <w:rPr>
            <w:rFonts w:hint="eastAsia" w:ascii="仿宋_GB2312" w:hAnsi="宋体" w:eastAsia="仿宋_GB2312"/>
            <w:sz w:val="28"/>
            <w:szCs w:val="28"/>
          </w:rPr>
          <w:delText>哪种</w:delText>
        </w:r>
      </w:del>
      <w:r>
        <w:rPr>
          <w:rFonts w:hint="eastAsia" w:ascii="仿宋_GB2312" w:hAnsi="宋体" w:eastAsia="仿宋_GB2312"/>
          <w:sz w:val="28"/>
          <w:szCs w:val="28"/>
        </w:rPr>
        <w:t>格式的文件</w:t>
      </w:r>
      <w:del w:id="125" w:author="jiangdongxu" w:date="2011-10-30T11:26:00Z">
        <w:r>
          <w:rPr>
            <w:rFonts w:hint="eastAsia" w:ascii="仿宋_GB2312" w:hAnsi="宋体" w:eastAsia="仿宋_GB2312"/>
            <w:sz w:val="28"/>
            <w:szCs w:val="28"/>
          </w:rPr>
          <w:delText>？</w:delText>
        </w:r>
      </w:del>
      <w:ins w:id="126" w:author="jiangdongxu" w:date="2011-10-30T11:26:00Z">
        <w:r>
          <w:rPr>
            <w:rFonts w:hint="eastAsia" w:ascii="仿宋_GB2312" w:hAnsi="宋体" w:eastAsia="仿宋_GB2312"/>
            <w:sz w:val="28"/>
            <w:szCs w:val="28"/>
          </w:rPr>
          <w:t>。</w:t>
        </w:r>
      </w:ins>
      <w:del w:id="127" w:author="jiangdongxu" w:date="2011-10-30T11:26:00Z">
        <w:r>
          <w:rPr>
            <w:rFonts w:hint="eastAsia" w:ascii="仿宋_GB2312" w:hAnsi="宋体" w:eastAsia="仿宋_GB2312"/>
            <w:sz w:val="28"/>
            <w:szCs w:val="28"/>
          </w:rPr>
          <w:delText>(  B   )</w:delText>
        </w:r>
      </w:del>
    </w:p>
    <w:p>
      <w:pPr>
        <w:spacing w:line="360" w:lineRule="auto"/>
        <w:ind w:left="359" w:leftChars="171" w:firstLine="140" w:firstLineChars="50"/>
        <w:jc w:val="left"/>
        <w:outlineLvl w:val="9"/>
        <w:rPr>
          <w:rFonts w:hint="eastAsia" w:ascii="仿宋_GB2312" w:hAnsi="宋体" w:eastAsia="仿宋_GB2312"/>
          <w:sz w:val="28"/>
          <w:szCs w:val="28"/>
        </w:rPr>
      </w:pPr>
      <w:r>
        <w:rPr>
          <w:rFonts w:hint="eastAsia" w:ascii="仿宋_GB2312" w:hAnsi="宋体" w:eastAsia="仿宋_GB2312"/>
          <w:sz w:val="28"/>
          <w:szCs w:val="28"/>
        </w:rPr>
        <w:t>A.PDF文件                       B.EXCEL文件</w:t>
      </w:r>
    </w:p>
    <w:p>
      <w:pPr>
        <w:spacing w:line="360" w:lineRule="auto"/>
        <w:ind w:left="359" w:leftChars="171" w:firstLine="140" w:firstLineChars="50"/>
        <w:jc w:val="left"/>
        <w:outlineLvl w:val="9"/>
        <w:rPr>
          <w:rFonts w:hint="eastAsia" w:ascii="仿宋_GB2312" w:hAnsi="宋体" w:eastAsia="仿宋_GB2312"/>
          <w:sz w:val="28"/>
          <w:szCs w:val="28"/>
        </w:rPr>
      </w:pPr>
      <w:r>
        <w:rPr>
          <w:rFonts w:hint="eastAsia" w:ascii="仿宋_GB2312" w:hAnsi="宋体" w:eastAsia="仿宋_GB2312"/>
          <w:sz w:val="28"/>
          <w:szCs w:val="28"/>
        </w:rPr>
        <w:t>C.WORD文件                      D.DBF文件</w:t>
      </w:r>
    </w:p>
    <w:p>
      <w:pPr>
        <w:spacing w:line="360" w:lineRule="auto"/>
        <w:ind w:firstLine="560" w:firstLineChars="200"/>
        <w:jc w:val="left"/>
        <w:outlineLvl w:val="9"/>
        <w:rPr>
          <w:rFonts w:hint="eastAsia" w:ascii="仿宋_GB2312" w:hAnsi="宋体" w:eastAsia="仿宋_GB2312"/>
          <w:sz w:val="28"/>
          <w:szCs w:val="28"/>
        </w:rPr>
      </w:pPr>
      <w:r>
        <w:rPr>
          <w:rFonts w:hint="eastAsia" w:ascii="仿宋_GB2312" w:hAnsi="宋体" w:eastAsia="仿宋_GB2312"/>
          <w:sz w:val="28"/>
          <w:szCs w:val="28"/>
        </w:rPr>
        <w:t>解析：报表管理目前只支持EXCEL文件导出功能，故B正确。</w:t>
      </w:r>
    </w:p>
    <w:p>
      <w:pPr>
        <w:spacing w:line="360" w:lineRule="auto"/>
        <w:outlineLvl w:val="9"/>
        <w:rPr>
          <w:rFonts w:hint="eastAsia" w:ascii="仿宋_GB2312" w:hAnsi="宋体" w:eastAsia="仿宋_GB2312"/>
          <w:sz w:val="28"/>
          <w:szCs w:val="28"/>
        </w:rPr>
      </w:pPr>
    </w:p>
    <w:p>
      <w:pPr>
        <w:spacing w:line="360" w:lineRule="auto"/>
        <w:ind w:firstLine="498" w:firstLineChars="178"/>
        <w:outlineLvl w:val="9"/>
        <w:rPr>
          <w:rFonts w:hint="eastAsia" w:ascii="仿宋_GB2312" w:hAnsi="宋体" w:eastAsia="仿宋_GB2312"/>
          <w:sz w:val="28"/>
          <w:szCs w:val="28"/>
        </w:rPr>
      </w:pPr>
      <w:ins w:id="128" w:author="jiangdongxu" w:date="2011-10-30T21:15:00Z">
        <w:r>
          <w:rPr>
            <w:rFonts w:hint="eastAsia" w:ascii="仿宋_GB2312" w:hAnsi="宋体" w:eastAsia="仿宋_GB2312"/>
            <w:sz w:val="28"/>
            <w:szCs w:val="28"/>
          </w:rPr>
          <w:t>2</w:t>
        </w:r>
      </w:ins>
      <w:r>
        <w:rPr>
          <w:rFonts w:hint="eastAsia" w:ascii="仿宋_GB2312" w:hAnsi="宋体" w:eastAsia="仿宋_GB2312"/>
          <w:sz w:val="28"/>
          <w:szCs w:val="28"/>
        </w:rPr>
        <w:t>5</w:t>
      </w:r>
      <w:del w:id="129" w:author="jiangdongxu" w:date="2011-10-30T21:14:00Z">
        <w:r>
          <w:rPr>
            <w:rFonts w:hint="eastAsia" w:ascii="仿宋_GB2312" w:hAnsi="宋体" w:eastAsia="仿宋_GB2312"/>
            <w:sz w:val="28"/>
            <w:szCs w:val="28"/>
          </w:rPr>
          <w:delText>3</w:delText>
        </w:r>
      </w:del>
      <w:del w:id="130" w:author="赵锐(海珠信息管理科)" w:date="2011-10-27T11:09:00Z">
        <w:r>
          <w:rPr>
            <w:rFonts w:hint="eastAsia" w:ascii="仿宋_GB2312" w:hAnsi="宋体" w:eastAsia="仿宋_GB2312"/>
            <w:sz w:val="28"/>
            <w:szCs w:val="28"/>
          </w:rPr>
          <w:delText>1</w:delText>
        </w:r>
      </w:del>
      <w:ins w:id="131" w:author="赵锐(海珠信息管理科)" w:date="2011-10-27T11:09:00Z">
        <w:del w:id="132" w:author="jiangdongxu" w:date="2011-10-30T21:14:00Z">
          <w:r>
            <w:rPr>
              <w:rFonts w:hint="eastAsia" w:ascii="仿宋_GB2312" w:hAnsi="宋体" w:eastAsia="仿宋_GB2312"/>
              <w:sz w:val="28"/>
              <w:szCs w:val="28"/>
            </w:rPr>
            <w:delText>0</w:delText>
          </w:r>
        </w:del>
      </w:ins>
      <w:r>
        <w:rPr>
          <w:rFonts w:hint="eastAsia" w:ascii="仿宋_GB2312" w:hAnsi="宋体" w:eastAsia="仿宋_GB2312"/>
          <w:sz w:val="28"/>
          <w:szCs w:val="28"/>
        </w:rPr>
        <w:t>.税收管理员工作平台中，新增任务点击【保存】键后，此任务会出现在</w:t>
      </w:r>
      <w:ins w:id="133" w:author="jiangdongxu" w:date="2011-10-30T11:26:00Z">
        <w:r>
          <w:rPr>
            <w:rFonts w:hint="eastAsia" w:ascii="仿宋_GB2312" w:hAnsi="宋体" w:eastAsia="仿宋_GB2312"/>
            <w:sz w:val="28"/>
            <w:szCs w:val="28"/>
          </w:rPr>
          <w:t>(  D  )</w:t>
        </w:r>
      </w:ins>
      <w:del w:id="134" w:author="jiangdongxu" w:date="2011-10-30T11:26:00Z">
        <w:r>
          <w:rPr>
            <w:rFonts w:hint="eastAsia" w:ascii="仿宋_GB2312" w:hAnsi="宋体" w:eastAsia="仿宋_GB2312"/>
            <w:sz w:val="28"/>
            <w:szCs w:val="28"/>
          </w:rPr>
          <w:delText>哪个</w:delText>
        </w:r>
      </w:del>
      <w:r>
        <w:rPr>
          <w:rFonts w:hint="eastAsia" w:ascii="仿宋_GB2312" w:hAnsi="宋体" w:eastAsia="仿宋_GB2312"/>
          <w:sz w:val="28"/>
          <w:szCs w:val="28"/>
        </w:rPr>
        <w:t>模块</w:t>
      </w:r>
      <w:del w:id="135" w:author="jiangdongxu" w:date="2011-10-30T11:26:00Z">
        <w:r>
          <w:rPr>
            <w:rFonts w:hint="eastAsia" w:ascii="仿宋_GB2312" w:hAnsi="宋体" w:eastAsia="仿宋_GB2312"/>
            <w:sz w:val="28"/>
            <w:szCs w:val="28"/>
          </w:rPr>
          <w:delText>？</w:delText>
        </w:r>
      </w:del>
      <w:ins w:id="136" w:author="jiangdongxu" w:date="2011-10-30T11:26:00Z">
        <w:r>
          <w:rPr>
            <w:rFonts w:hint="eastAsia" w:ascii="仿宋_GB2312" w:hAnsi="宋体" w:eastAsia="仿宋_GB2312"/>
            <w:sz w:val="28"/>
            <w:szCs w:val="28"/>
          </w:rPr>
          <w:t>。</w:t>
        </w:r>
      </w:ins>
      <w:r>
        <w:rPr>
          <w:rFonts w:hint="eastAsia" w:ascii="仿宋_GB2312" w:hAnsi="宋体" w:eastAsia="仿宋_GB2312"/>
          <w:sz w:val="28"/>
          <w:szCs w:val="28"/>
        </w:rPr>
        <w:t xml:space="preserve">  </w:t>
      </w:r>
      <w:del w:id="137" w:author="jiangdongxu" w:date="2011-10-30T11:26:00Z">
        <w:r>
          <w:rPr>
            <w:rFonts w:hint="eastAsia" w:ascii="仿宋_GB2312" w:hAnsi="宋体" w:eastAsia="仿宋_GB2312"/>
            <w:sz w:val="28"/>
            <w:szCs w:val="28"/>
          </w:rPr>
          <w:delText>(  D  )</w:delText>
        </w:r>
      </w:del>
    </w:p>
    <w:p>
      <w:pPr>
        <w:spacing w:line="360" w:lineRule="auto"/>
        <w:ind w:left="359" w:leftChars="171" w:firstLine="140" w:firstLineChars="50"/>
        <w:outlineLvl w:val="9"/>
        <w:rPr>
          <w:rFonts w:hint="eastAsia" w:ascii="仿宋_GB2312" w:hAnsi="宋体" w:eastAsia="仿宋_GB2312"/>
          <w:sz w:val="28"/>
          <w:szCs w:val="28"/>
        </w:rPr>
      </w:pPr>
      <w:r>
        <w:rPr>
          <w:rFonts w:hint="eastAsia" w:ascii="仿宋_GB2312" w:hAnsi="宋体" w:eastAsia="仿宋_GB2312"/>
          <w:sz w:val="28"/>
          <w:szCs w:val="28"/>
        </w:rPr>
        <w:t>A.待办任务                      B.在办任务</w:t>
      </w:r>
    </w:p>
    <w:p>
      <w:pPr>
        <w:spacing w:line="360" w:lineRule="auto"/>
        <w:ind w:left="359" w:leftChars="171" w:firstLine="140" w:firstLineChars="50"/>
        <w:outlineLvl w:val="9"/>
        <w:rPr>
          <w:rFonts w:hint="eastAsia" w:ascii="仿宋_GB2312" w:hAnsi="宋体" w:eastAsia="仿宋_GB2312"/>
          <w:sz w:val="28"/>
          <w:szCs w:val="28"/>
        </w:rPr>
      </w:pPr>
      <w:r>
        <w:rPr>
          <w:rFonts w:hint="eastAsia" w:ascii="仿宋_GB2312" w:hAnsi="宋体" w:eastAsia="仿宋_GB2312"/>
          <w:sz w:val="28"/>
          <w:szCs w:val="28"/>
        </w:rPr>
        <w:t>C.已办任务                      D.计划安排</w:t>
      </w:r>
    </w:p>
    <w:p>
      <w:pPr>
        <w:spacing w:line="360" w:lineRule="auto"/>
        <w:ind w:left="359" w:leftChars="171" w:firstLine="140" w:firstLineChars="50"/>
        <w:outlineLvl w:val="9"/>
        <w:rPr>
          <w:rFonts w:hint="eastAsia" w:ascii="仿宋_GB2312" w:hAnsi="宋体" w:eastAsia="仿宋_GB2312"/>
          <w:sz w:val="28"/>
          <w:szCs w:val="28"/>
        </w:rPr>
      </w:pPr>
      <w:r>
        <w:rPr>
          <w:rFonts w:hint="eastAsia" w:ascii="仿宋_GB2312" w:hAnsi="宋体" w:eastAsia="仿宋_GB2312"/>
          <w:sz w:val="28"/>
          <w:szCs w:val="28"/>
        </w:rPr>
        <w:t>解析：新增任务保存后，任务会变成计划任务，故D正确。</w:t>
      </w:r>
    </w:p>
    <w:p>
      <w:pPr>
        <w:spacing w:line="360" w:lineRule="auto"/>
        <w:outlineLvl w:val="9"/>
        <w:rPr>
          <w:rFonts w:hint="eastAsia" w:ascii="仿宋_GB2312" w:hAnsi="宋体" w:eastAsia="仿宋_GB2312"/>
          <w:sz w:val="28"/>
          <w:szCs w:val="28"/>
        </w:rPr>
      </w:pPr>
    </w:p>
    <w:p>
      <w:pPr>
        <w:spacing w:line="360" w:lineRule="auto"/>
        <w:ind w:firstLine="498" w:firstLineChars="178"/>
        <w:outlineLvl w:val="9"/>
        <w:rPr>
          <w:rFonts w:hint="eastAsia" w:ascii="仿宋_GB2312" w:hAnsi="宋体" w:eastAsia="仿宋_GB2312"/>
          <w:sz w:val="28"/>
          <w:szCs w:val="28"/>
        </w:rPr>
      </w:pPr>
      <w:del w:id="138" w:author="赵锐(海珠信息管理科)" w:date="2011-10-27T11:09:00Z">
        <w:r>
          <w:rPr>
            <w:rFonts w:hint="eastAsia" w:ascii="仿宋_GB2312" w:hAnsi="宋体" w:eastAsia="仿宋_GB2312"/>
            <w:sz w:val="28"/>
            <w:szCs w:val="28"/>
          </w:rPr>
          <w:delText>32</w:delText>
        </w:r>
      </w:del>
      <w:r>
        <w:rPr>
          <w:rFonts w:hint="eastAsia" w:ascii="仿宋_GB2312" w:hAnsi="宋体" w:eastAsia="仿宋_GB2312"/>
          <w:sz w:val="28"/>
          <w:szCs w:val="28"/>
        </w:rPr>
        <w:t>26.税收管理员工作平台中，新增任务点击【立即启动】键后，此任务会出现在</w:t>
      </w:r>
      <w:ins w:id="139" w:author="jiangdongxu" w:date="2011-10-30T11:26:00Z">
        <w:r>
          <w:rPr>
            <w:rFonts w:hint="eastAsia" w:ascii="仿宋_GB2312" w:hAnsi="宋体" w:eastAsia="仿宋_GB2312"/>
            <w:sz w:val="28"/>
            <w:szCs w:val="28"/>
          </w:rPr>
          <w:t>（ A ）</w:t>
        </w:r>
      </w:ins>
      <w:del w:id="140" w:author="jiangdongxu" w:date="2011-10-30T11:26:00Z">
        <w:r>
          <w:rPr>
            <w:rFonts w:hint="eastAsia" w:ascii="仿宋_GB2312" w:hAnsi="宋体" w:eastAsia="仿宋_GB2312"/>
            <w:sz w:val="28"/>
            <w:szCs w:val="28"/>
          </w:rPr>
          <w:delText>哪个</w:delText>
        </w:r>
      </w:del>
      <w:r>
        <w:rPr>
          <w:rFonts w:hint="eastAsia" w:ascii="仿宋_GB2312" w:hAnsi="宋体" w:eastAsia="仿宋_GB2312"/>
          <w:sz w:val="28"/>
          <w:szCs w:val="28"/>
        </w:rPr>
        <w:t>模块</w:t>
      </w:r>
      <w:del w:id="141" w:author="jiangdongxu" w:date="2011-10-30T11:26:00Z">
        <w:r>
          <w:rPr>
            <w:rFonts w:hint="eastAsia" w:ascii="仿宋_GB2312" w:hAnsi="宋体" w:eastAsia="仿宋_GB2312"/>
            <w:sz w:val="28"/>
            <w:szCs w:val="28"/>
          </w:rPr>
          <w:delText>?</w:delText>
        </w:r>
      </w:del>
      <w:ins w:id="142" w:author="jiangdongxu" w:date="2011-10-30T11:26:00Z">
        <w:r>
          <w:rPr>
            <w:rFonts w:hint="eastAsia" w:ascii="仿宋_GB2312" w:hAnsi="宋体" w:eastAsia="仿宋_GB2312"/>
            <w:sz w:val="28"/>
            <w:szCs w:val="28"/>
          </w:rPr>
          <w:t>。</w:t>
        </w:r>
      </w:ins>
      <w:r>
        <w:rPr>
          <w:rFonts w:hint="eastAsia" w:ascii="仿宋_GB2312" w:hAnsi="宋体" w:eastAsia="仿宋_GB2312"/>
          <w:sz w:val="28"/>
          <w:szCs w:val="28"/>
        </w:rPr>
        <w:t xml:space="preserve">  </w:t>
      </w:r>
      <w:del w:id="143" w:author="jiangdongxu" w:date="2011-10-30T11:26:00Z">
        <w:r>
          <w:rPr>
            <w:rFonts w:hint="eastAsia" w:ascii="仿宋_GB2312" w:hAnsi="宋体" w:eastAsia="仿宋_GB2312"/>
            <w:sz w:val="28"/>
            <w:szCs w:val="28"/>
          </w:rPr>
          <w:delText>（ A ）</w:delText>
        </w:r>
      </w:del>
    </w:p>
    <w:p>
      <w:pPr>
        <w:spacing w:line="360" w:lineRule="auto"/>
        <w:ind w:left="359" w:leftChars="171" w:firstLine="140" w:firstLineChars="50"/>
        <w:outlineLvl w:val="9"/>
        <w:rPr>
          <w:rFonts w:hint="eastAsia" w:ascii="仿宋_GB2312" w:hAnsi="宋体" w:eastAsia="仿宋_GB2312"/>
          <w:sz w:val="28"/>
          <w:szCs w:val="28"/>
        </w:rPr>
      </w:pPr>
      <w:r>
        <w:rPr>
          <w:rFonts w:hint="eastAsia" w:ascii="仿宋_GB2312" w:hAnsi="宋体" w:eastAsia="仿宋_GB2312"/>
          <w:sz w:val="28"/>
          <w:szCs w:val="28"/>
        </w:rPr>
        <w:t>A.待办任务                     B.在办任务</w:t>
      </w:r>
    </w:p>
    <w:p>
      <w:pPr>
        <w:spacing w:line="360" w:lineRule="auto"/>
        <w:ind w:left="359" w:leftChars="171" w:firstLine="140" w:firstLineChars="50"/>
        <w:outlineLvl w:val="9"/>
        <w:rPr>
          <w:rFonts w:hint="eastAsia" w:ascii="仿宋_GB2312" w:hAnsi="宋体" w:eastAsia="仿宋_GB2312"/>
          <w:sz w:val="28"/>
          <w:szCs w:val="28"/>
        </w:rPr>
      </w:pPr>
      <w:r>
        <w:rPr>
          <w:rFonts w:hint="eastAsia" w:ascii="仿宋_GB2312" w:hAnsi="宋体" w:eastAsia="仿宋_GB2312"/>
          <w:sz w:val="28"/>
          <w:szCs w:val="28"/>
        </w:rPr>
        <w:t>C.已办任务                     D.计划安排</w:t>
      </w:r>
    </w:p>
    <w:p>
      <w:pPr>
        <w:autoSpaceDE w:val="0"/>
        <w:autoSpaceDN w:val="0"/>
        <w:adjustRightInd w:val="0"/>
        <w:spacing w:line="360" w:lineRule="auto"/>
        <w:ind w:firstLine="560" w:firstLineChars="200"/>
        <w:jc w:val="left"/>
        <w:outlineLvl w:val="9"/>
        <w:rPr>
          <w:rFonts w:hint="eastAsia" w:ascii="仿宋_GB2312" w:hAnsi="宋体" w:eastAsia="仿宋_GB2312" w:cs="Courier New"/>
          <w:color w:val="000000"/>
          <w:kern w:val="0"/>
          <w:sz w:val="28"/>
          <w:szCs w:val="28"/>
        </w:rPr>
      </w:pPr>
      <w:r>
        <w:rPr>
          <w:rFonts w:hint="eastAsia" w:ascii="仿宋_GB2312" w:hAnsi="宋体" w:eastAsia="仿宋_GB2312" w:cs="Courier New"/>
          <w:color w:val="000000"/>
          <w:kern w:val="0"/>
          <w:sz w:val="28"/>
          <w:szCs w:val="28"/>
        </w:rPr>
        <w:t>解析：新增任务启动后，任务会变成正常流转的待办任务，故A正确。</w:t>
      </w:r>
    </w:p>
    <w:p>
      <w:pPr>
        <w:spacing w:line="360" w:lineRule="auto"/>
        <w:jc w:val="left"/>
        <w:outlineLvl w:val="9"/>
        <w:rPr>
          <w:rFonts w:hint="eastAsia" w:ascii="仿宋_GB2312" w:hAnsi="宋体" w:eastAsia="仿宋_GB2312" w:cs="Courier New"/>
          <w:color w:val="000000"/>
          <w:kern w:val="0"/>
          <w:sz w:val="28"/>
          <w:szCs w:val="28"/>
        </w:rPr>
      </w:pPr>
    </w:p>
    <w:p>
      <w:pPr>
        <w:spacing w:line="360" w:lineRule="auto"/>
        <w:ind w:firstLine="560" w:firstLineChars="200"/>
        <w:jc w:val="left"/>
        <w:outlineLvl w:val="9"/>
        <w:rPr>
          <w:rFonts w:hint="eastAsia" w:ascii="仿宋_GB2312" w:eastAsia="仿宋_GB2312" w:cs="宋体"/>
          <w:color w:val="000000"/>
          <w:kern w:val="0"/>
          <w:sz w:val="28"/>
          <w:szCs w:val="28"/>
        </w:rPr>
      </w:pPr>
      <w:r>
        <w:rPr>
          <w:rFonts w:hint="eastAsia" w:ascii="仿宋_GB2312" w:hAnsi="宋体" w:eastAsia="仿宋_GB2312" w:cs="Courier New"/>
          <w:color w:val="000000"/>
          <w:kern w:val="0"/>
          <w:sz w:val="28"/>
          <w:szCs w:val="28"/>
        </w:rPr>
        <w:t>27</w:t>
      </w:r>
      <w:del w:id="144" w:author="赵锐(海珠信息管理科)" w:date="2011-10-27T11:09:00Z">
        <w:r>
          <w:rPr>
            <w:rFonts w:hint="eastAsia" w:ascii="仿宋_GB2312" w:hAnsi="宋体" w:eastAsia="仿宋_GB2312" w:cs="Courier New"/>
            <w:color w:val="000000"/>
            <w:kern w:val="0"/>
            <w:sz w:val="28"/>
            <w:szCs w:val="28"/>
          </w:rPr>
          <w:delText>33</w:delText>
        </w:r>
      </w:del>
      <w:ins w:id="145" w:author="赵锐(海珠信息管理科)" w:date="2011-10-27T11:09:00Z">
        <w:del w:id="146" w:author="jiangdongxu" w:date="2011-10-30T21:15:00Z">
          <w:r>
            <w:rPr>
              <w:rFonts w:hint="eastAsia" w:ascii="仿宋_GB2312" w:hAnsi="宋体" w:eastAsia="仿宋_GB2312" w:cs="Courier New"/>
              <w:color w:val="000000"/>
              <w:kern w:val="0"/>
              <w:sz w:val="28"/>
              <w:szCs w:val="28"/>
            </w:rPr>
            <w:delText>2</w:delText>
          </w:r>
        </w:del>
      </w:ins>
      <w:r>
        <w:rPr>
          <w:rFonts w:hint="eastAsia" w:ascii="仿宋_GB2312" w:hAnsi="宋体" w:eastAsia="仿宋_GB2312" w:cs="Courier New"/>
          <w:color w:val="000000"/>
          <w:kern w:val="0"/>
          <w:sz w:val="28"/>
          <w:szCs w:val="28"/>
        </w:rPr>
        <w:t>.在</w:t>
      </w:r>
      <w:r>
        <w:rPr>
          <w:rFonts w:hint="eastAsia" w:ascii="仿宋_GB2312" w:hAnsi="宋体" w:eastAsia="仿宋_GB2312"/>
          <w:sz w:val="28"/>
          <w:szCs w:val="28"/>
        </w:rPr>
        <w:t>税收管理员工作平台中，</w:t>
      </w:r>
      <w:r>
        <w:rPr>
          <w:rFonts w:hint="eastAsia" w:ascii="仿宋_GB2312" w:hAnsi="宋体" w:eastAsia="仿宋_GB2312" w:cs="Courier New"/>
          <w:color w:val="000000"/>
          <w:kern w:val="0"/>
          <w:sz w:val="28"/>
          <w:szCs w:val="28"/>
        </w:rPr>
        <w:t>综合管理子系统的“指标维护”模块里，使用</w:t>
      </w:r>
      <w:ins w:id="147" w:author="jiangdongxu" w:date="2011-10-30T11:27:00Z">
        <w:r>
          <w:rPr>
            <w:rFonts w:hint="eastAsia" w:ascii="仿宋_GB2312" w:eastAsia="仿宋_GB2312" w:cs="宋体"/>
            <w:color w:val="000000"/>
            <w:kern w:val="0"/>
            <w:sz w:val="28"/>
            <w:szCs w:val="28"/>
          </w:rPr>
          <w:t>（ B ）</w:t>
        </w:r>
      </w:ins>
      <w:del w:id="148" w:author="jiangdongxu" w:date="2011-10-30T11:27:00Z">
        <w:r>
          <w:rPr>
            <w:rFonts w:hint="eastAsia" w:ascii="仿宋_GB2312" w:hAnsi="宋体" w:eastAsia="仿宋_GB2312" w:cs="Courier New"/>
            <w:color w:val="000000"/>
            <w:kern w:val="0"/>
            <w:sz w:val="28"/>
            <w:szCs w:val="28"/>
          </w:rPr>
          <w:delText>哪个</w:delText>
        </w:r>
      </w:del>
      <w:r>
        <w:rPr>
          <w:rFonts w:hint="eastAsia" w:ascii="仿宋_GB2312" w:hAnsi="宋体" w:eastAsia="仿宋_GB2312" w:cs="Courier New"/>
          <w:color w:val="000000"/>
          <w:kern w:val="0"/>
          <w:sz w:val="28"/>
          <w:szCs w:val="28"/>
        </w:rPr>
        <w:t>按钮可以实现</w:t>
      </w:r>
      <w:r>
        <w:rPr>
          <w:rFonts w:hint="eastAsia" w:ascii="仿宋_GB2312" w:eastAsia="仿宋_GB2312" w:cs="宋体"/>
          <w:color w:val="000000"/>
          <w:kern w:val="0"/>
          <w:sz w:val="28"/>
          <w:szCs w:val="28"/>
        </w:rPr>
        <w:t>将核心系统的数据同步到平台</w:t>
      </w:r>
      <w:del w:id="149" w:author="jiangdongxu" w:date="2011-10-30T11:27:00Z">
        <w:r>
          <w:rPr>
            <w:rFonts w:hint="eastAsia" w:ascii="仿宋_GB2312" w:eastAsia="仿宋_GB2312" w:cs="宋体"/>
            <w:color w:val="000000"/>
            <w:kern w:val="0"/>
            <w:sz w:val="28"/>
            <w:szCs w:val="28"/>
          </w:rPr>
          <w:delText>？</w:delText>
        </w:r>
      </w:del>
      <w:ins w:id="150" w:author="jiangdongxu" w:date="2011-10-30T11:27:00Z">
        <w:r>
          <w:rPr>
            <w:rFonts w:hint="eastAsia" w:ascii="仿宋_GB2312" w:eastAsia="仿宋_GB2312" w:cs="宋体"/>
            <w:color w:val="000000"/>
            <w:kern w:val="0"/>
            <w:sz w:val="28"/>
            <w:szCs w:val="28"/>
          </w:rPr>
          <w:t>。</w:t>
        </w:r>
      </w:ins>
      <w:del w:id="151" w:author="jiangdongxu" w:date="2011-10-30T11:27:00Z">
        <w:r>
          <w:rPr>
            <w:rFonts w:hint="eastAsia" w:ascii="仿宋_GB2312" w:eastAsia="仿宋_GB2312" w:cs="宋体"/>
            <w:color w:val="000000"/>
            <w:kern w:val="0"/>
            <w:sz w:val="28"/>
            <w:szCs w:val="28"/>
          </w:rPr>
          <w:delText>（ B ）</w:delText>
        </w:r>
      </w:del>
    </w:p>
    <w:p>
      <w:pPr>
        <w:spacing w:line="360" w:lineRule="auto"/>
        <w:ind w:firstLine="560" w:firstLineChars="200"/>
        <w:jc w:val="left"/>
        <w:outlineLvl w:val="9"/>
        <w:rPr>
          <w:rFonts w:hint="eastAsia" w:ascii="仿宋_GB2312" w:hAnsi="宋体" w:eastAsia="仿宋_GB2312" w:cs="Courier New"/>
          <w:color w:val="000000"/>
          <w:kern w:val="0"/>
          <w:sz w:val="28"/>
          <w:szCs w:val="28"/>
        </w:rPr>
      </w:pPr>
      <w:r>
        <w:rPr>
          <w:rFonts w:hint="eastAsia" w:ascii="仿宋_GB2312" w:hAnsi="宋体" w:eastAsia="仿宋_GB2312" w:cs="Courier New"/>
          <w:color w:val="000000"/>
          <w:kern w:val="0"/>
          <w:sz w:val="28"/>
          <w:szCs w:val="28"/>
        </w:rPr>
        <w:t>A.刷新                         B.重置</w:t>
      </w:r>
    </w:p>
    <w:p>
      <w:pPr>
        <w:spacing w:line="360" w:lineRule="auto"/>
        <w:ind w:firstLine="560" w:firstLineChars="200"/>
        <w:jc w:val="left"/>
        <w:outlineLvl w:val="9"/>
        <w:rPr>
          <w:rFonts w:hint="eastAsia" w:ascii="仿宋_GB2312" w:hAnsi="宋体" w:eastAsia="仿宋_GB2312" w:cs="Courier New"/>
          <w:color w:val="000000"/>
          <w:kern w:val="0"/>
          <w:sz w:val="28"/>
          <w:szCs w:val="28"/>
        </w:rPr>
      </w:pPr>
      <w:r>
        <w:rPr>
          <w:rFonts w:hint="eastAsia" w:ascii="仿宋_GB2312" w:hAnsi="宋体" w:eastAsia="仿宋_GB2312" w:cs="Courier New"/>
          <w:color w:val="000000"/>
          <w:kern w:val="0"/>
          <w:sz w:val="28"/>
          <w:szCs w:val="28"/>
        </w:rPr>
        <w:t>C.生成一户式文档               D.保存</w:t>
      </w:r>
    </w:p>
    <w:p>
      <w:pPr>
        <w:spacing w:line="360" w:lineRule="auto"/>
        <w:ind w:firstLine="560" w:firstLineChars="200"/>
        <w:jc w:val="left"/>
        <w:outlineLvl w:val="9"/>
        <w:rPr>
          <w:rFonts w:hint="eastAsia" w:ascii="仿宋_GB2312" w:hAnsi="宋体" w:eastAsia="仿宋_GB2312" w:cs="Courier New"/>
          <w:color w:val="000000"/>
          <w:kern w:val="0"/>
          <w:sz w:val="28"/>
          <w:szCs w:val="28"/>
        </w:rPr>
      </w:pPr>
      <w:r>
        <w:rPr>
          <w:rFonts w:hint="eastAsia" w:ascii="仿宋_GB2312" w:hAnsi="宋体" w:eastAsia="仿宋_GB2312" w:cs="Courier New"/>
          <w:color w:val="000000"/>
          <w:kern w:val="0"/>
          <w:sz w:val="28"/>
          <w:szCs w:val="28"/>
        </w:rPr>
        <w:t>解析：“重置”按钮可以实现数据的同步，故B正确。</w:t>
      </w:r>
    </w:p>
    <w:p>
      <w:pPr>
        <w:spacing w:line="360" w:lineRule="auto"/>
        <w:outlineLvl w:val="9"/>
        <w:rPr>
          <w:rFonts w:hint="eastAsia" w:ascii="仿宋_GB2312" w:hAnsi="宋体" w:eastAsia="仿宋_GB2312" w:cs="Courier New"/>
          <w:color w:val="000000"/>
          <w:kern w:val="0"/>
          <w:sz w:val="28"/>
          <w:szCs w:val="28"/>
        </w:rPr>
      </w:pPr>
    </w:p>
    <w:p>
      <w:pPr>
        <w:spacing w:line="360" w:lineRule="auto"/>
        <w:ind w:firstLine="636" w:firstLineChars="227"/>
        <w:outlineLvl w:val="9"/>
        <w:rPr>
          <w:rFonts w:hint="eastAsia" w:ascii="仿宋_GB2312" w:hAnsi="宋体" w:eastAsia="仿宋_GB2312"/>
          <w:sz w:val="28"/>
          <w:szCs w:val="28"/>
        </w:rPr>
      </w:pPr>
      <w:r>
        <w:rPr>
          <w:rFonts w:hint="eastAsia" w:ascii="仿宋_GB2312" w:hAnsi="宋体" w:eastAsia="仿宋_GB2312" w:cs="Courier New"/>
          <w:color w:val="000000"/>
          <w:kern w:val="0"/>
          <w:sz w:val="28"/>
          <w:szCs w:val="28"/>
        </w:rPr>
        <w:t>28</w:t>
      </w:r>
      <w:del w:id="152" w:author="赵锐(海珠信息管理科)" w:date="2011-10-27T11:09:00Z">
        <w:r>
          <w:rPr>
            <w:rFonts w:hint="eastAsia" w:ascii="仿宋_GB2312" w:hAnsi="宋体" w:eastAsia="仿宋_GB2312" w:cs="Courier New"/>
            <w:color w:val="000000"/>
            <w:kern w:val="0"/>
            <w:sz w:val="28"/>
            <w:szCs w:val="28"/>
          </w:rPr>
          <w:delText>34</w:delText>
        </w:r>
      </w:del>
      <w:ins w:id="153" w:author="赵锐(海珠信息管理科)" w:date="2011-10-27T11:09:00Z">
        <w:del w:id="154" w:author="jiangdongxu" w:date="2011-10-30T21:15:00Z">
          <w:r>
            <w:rPr>
              <w:rFonts w:hint="eastAsia" w:ascii="仿宋_GB2312" w:hAnsi="宋体" w:eastAsia="仿宋_GB2312" w:cs="Courier New"/>
              <w:color w:val="000000"/>
              <w:kern w:val="0"/>
              <w:sz w:val="28"/>
              <w:szCs w:val="28"/>
            </w:rPr>
            <w:delText>3</w:delText>
          </w:r>
        </w:del>
      </w:ins>
      <w:r>
        <w:rPr>
          <w:rFonts w:hint="eastAsia" w:ascii="仿宋_GB2312" w:hAnsi="宋体" w:eastAsia="仿宋_GB2312" w:cs="Courier New"/>
          <w:color w:val="000000"/>
          <w:kern w:val="0"/>
          <w:sz w:val="28"/>
          <w:szCs w:val="28"/>
        </w:rPr>
        <w:t>.</w:t>
      </w:r>
      <w:r>
        <w:rPr>
          <w:rFonts w:hint="eastAsia" w:ascii="仿宋_GB2312" w:hAnsi="宋体" w:eastAsia="仿宋_GB2312"/>
          <w:sz w:val="28"/>
          <w:szCs w:val="28"/>
        </w:rPr>
        <w:t>税收管理员工作平台中，</w:t>
      </w:r>
      <w:r>
        <w:rPr>
          <w:rFonts w:hint="eastAsia" w:ascii="仿宋_GB2312" w:hAnsi="宋体" w:eastAsia="仿宋_GB2312" w:cs="Courier New"/>
          <w:color w:val="000000"/>
          <w:kern w:val="0"/>
          <w:sz w:val="28"/>
          <w:szCs w:val="28"/>
        </w:rPr>
        <w:t>任务管理的（  C   ）功能</w:t>
      </w:r>
      <w:r>
        <w:rPr>
          <w:rFonts w:hint="eastAsia" w:ascii="仿宋_GB2312" w:hAnsi="宋体" w:eastAsia="仿宋_GB2312"/>
          <w:sz w:val="28"/>
          <w:szCs w:val="28"/>
        </w:rPr>
        <w:t>为立即停止当前任务流转，相当于作废任务</w:t>
      </w:r>
      <w:del w:id="155" w:author="jiangdongxu" w:date="2011-10-30T11:27:00Z">
        <w:r>
          <w:rPr>
            <w:rFonts w:hint="eastAsia" w:ascii="仿宋_GB2312" w:hAnsi="宋体" w:eastAsia="仿宋_GB2312"/>
            <w:sz w:val="28"/>
            <w:szCs w:val="28"/>
          </w:rPr>
          <w:delText>？</w:delText>
        </w:r>
      </w:del>
      <w:ins w:id="156" w:author="jiangdongxu" w:date="2011-10-30T11:27:00Z">
        <w:r>
          <w:rPr>
            <w:rFonts w:hint="eastAsia" w:ascii="仿宋_GB2312" w:hAnsi="宋体" w:eastAsia="仿宋_GB2312"/>
            <w:sz w:val="28"/>
            <w:szCs w:val="28"/>
          </w:rPr>
          <w:t>。</w:t>
        </w:r>
      </w:ins>
    </w:p>
    <w:p>
      <w:pPr>
        <w:spacing w:line="360" w:lineRule="auto"/>
        <w:ind w:left="359" w:leftChars="171" w:firstLine="140" w:firstLineChars="50"/>
        <w:outlineLvl w:val="9"/>
        <w:rPr>
          <w:rFonts w:hint="eastAsia" w:ascii="仿宋_GB2312" w:hAnsi="宋体" w:eastAsia="仿宋_GB2312" w:cs="Courier New"/>
          <w:color w:val="000000"/>
          <w:kern w:val="0"/>
          <w:sz w:val="28"/>
          <w:szCs w:val="28"/>
        </w:rPr>
      </w:pPr>
      <w:r>
        <w:rPr>
          <w:rFonts w:hint="eastAsia" w:ascii="仿宋_GB2312" w:hAnsi="宋体" w:eastAsia="仿宋_GB2312"/>
          <w:sz w:val="28"/>
          <w:szCs w:val="28"/>
        </w:rPr>
        <w:t xml:space="preserve">A.回退                         </w:t>
      </w:r>
      <w:r>
        <w:rPr>
          <w:rFonts w:hint="eastAsia" w:ascii="仿宋_GB2312" w:hAnsi="宋体" w:eastAsia="仿宋_GB2312" w:cs="Courier New"/>
          <w:color w:val="000000"/>
          <w:kern w:val="0"/>
          <w:sz w:val="28"/>
          <w:szCs w:val="28"/>
        </w:rPr>
        <w:t>B.发送</w:t>
      </w:r>
    </w:p>
    <w:p>
      <w:pPr>
        <w:spacing w:line="360" w:lineRule="auto"/>
        <w:ind w:left="359" w:leftChars="171" w:firstLine="140" w:firstLineChars="50"/>
        <w:outlineLvl w:val="9"/>
        <w:rPr>
          <w:rFonts w:hint="eastAsia" w:ascii="仿宋_GB2312" w:hAnsi="宋体" w:eastAsia="仿宋_GB2312" w:cs="Courier New"/>
          <w:color w:val="000000"/>
          <w:kern w:val="0"/>
          <w:sz w:val="28"/>
          <w:szCs w:val="28"/>
        </w:rPr>
      </w:pPr>
      <w:r>
        <w:rPr>
          <w:rFonts w:hint="eastAsia" w:ascii="仿宋_GB2312" w:hAnsi="宋体" w:eastAsia="仿宋_GB2312" w:cs="Courier New"/>
          <w:color w:val="000000"/>
          <w:kern w:val="0"/>
          <w:sz w:val="28"/>
          <w:szCs w:val="28"/>
        </w:rPr>
        <w:t>C.中断                         D.重置</w:t>
      </w:r>
    </w:p>
    <w:p>
      <w:pPr>
        <w:spacing w:line="360" w:lineRule="auto"/>
        <w:ind w:firstLine="560" w:firstLineChars="200"/>
        <w:jc w:val="left"/>
        <w:outlineLvl w:val="9"/>
        <w:rPr>
          <w:rFonts w:hint="eastAsia" w:ascii="仿宋_GB2312" w:hAnsi="宋体" w:eastAsia="仿宋_GB2312" w:cs="Courier New"/>
          <w:color w:val="000000"/>
          <w:kern w:val="0"/>
          <w:sz w:val="28"/>
          <w:szCs w:val="28"/>
        </w:rPr>
      </w:pPr>
      <w:r>
        <w:rPr>
          <w:rFonts w:hint="eastAsia" w:ascii="仿宋_GB2312" w:hAnsi="宋体" w:eastAsia="仿宋_GB2312" w:cs="Courier New"/>
          <w:color w:val="000000"/>
          <w:kern w:val="0"/>
          <w:sz w:val="28"/>
          <w:szCs w:val="28"/>
        </w:rPr>
        <w:t>解析：任务管理中，“中断”就相当于“作废”，故C正确。</w:t>
      </w:r>
    </w:p>
    <w:p>
      <w:pPr>
        <w:spacing w:line="360" w:lineRule="auto"/>
        <w:outlineLvl w:val="9"/>
        <w:rPr>
          <w:rFonts w:hint="eastAsia" w:ascii="仿宋_GB2312" w:hAnsi="宋体" w:eastAsia="仿宋_GB2312"/>
          <w:sz w:val="28"/>
          <w:szCs w:val="28"/>
        </w:rPr>
      </w:pPr>
    </w:p>
    <w:p>
      <w:pPr>
        <w:spacing w:line="360" w:lineRule="auto"/>
        <w:ind w:firstLine="498" w:firstLineChars="178"/>
        <w:outlineLvl w:val="9"/>
        <w:rPr>
          <w:rFonts w:hint="eastAsia" w:ascii="仿宋_GB2312" w:hAnsi="宋体" w:eastAsia="仿宋_GB2312"/>
          <w:sz w:val="28"/>
          <w:szCs w:val="28"/>
        </w:rPr>
      </w:pPr>
      <w:del w:id="157" w:author="赵锐(海珠信息管理科)" w:date="2011-10-27T11:10:00Z">
        <w:r>
          <w:rPr>
            <w:rFonts w:hint="eastAsia" w:ascii="仿宋_GB2312" w:hAnsi="宋体" w:eastAsia="仿宋_GB2312"/>
            <w:sz w:val="28"/>
            <w:szCs w:val="28"/>
          </w:rPr>
          <w:delText>35</w:delText>
        </w:r>
      </w:del>
      <w:r>
        <w:rPr>
          <w:rFonts w:hint="eastAsia" w:ascii="仿宋_GB2312" w:hAnsi="宋体" w:eastAsia="仿宋_GB2312"/>
          <w:sz w:val="28"/>
          <w:szCs w:val="28"/>
        </w:rPr>
        <w:t>29</w:t>
      </w:r>
      <w:ins w:id="158" w:author="赵锐(海珠信息管理科)" w:date="2011-10-27T11:10:00Z">
        <w:del w:id="159" w:author="jiangdongxu" w:date="2011-10-30T21:15:00Z">
          <w:r>
            <w:rPr>
              <w:rFonts w:hint="eastAsia" w:ascii="仿宋_GB2312" w:hAnsi="宋体" w:eastAsia="仿宋_GB2312"/>
              <w:sz w:val="28"/>
              <w:szCs w:val="28"/>
            </w:rPr>
            <w:delText>4</w:delText>
          </w:r>
        </w:del>
      </w:ins>
      <w:r>
        <w:rPr>
          <w:rFonts w:hint="eastAsia" w:ascii="仿宋_GB2312" w:hAnsi="宋体" w:eastAsia="仿宋_GB2312"/>
          <w:sz w:val="28"/>
          <w:szCs w:val="28"/>
        </w:rPr>
        <w:t>.在税收管理员工作平台的“任务统计”中，显示任务的明细列表后，点击具体的任务序号，可查看（ B  ）。</w:t>
      </w:r>
    </w:p>
    <w:p>
      <w:pPr>
        <w:spacing w:line="360" w:lineRule="auto"/>
        <w:ind w:left="359" w:leftChars="171" w:firstLine="140" w:firstLineChars="50"/>
        <w:outlineLvl w:val="9"/>
        <w:rPr>
          <w:rFonts w:hint="eastAsia" w:ascii="仿宋_GB2312" w:hAnsi="宋体" w:eastAsia="仿宋_GB2312"/>
          <w:sz w:val="28"/>
          <w:szCs w:val="28"/>
        </w:rPr>
      </w:pPr>
      <w:r>
        <w:rPr>
          <w:rFonts w:hint="eastAsia" w:ascii="仿宋_GB2312" w:hAnsi="宋体" w:eastAsia="仿宋_GB2312"/>
          <w:sz w:val="28"/>
          <w:szCs w:val="28"/>
        </w:rPr>
        <w:t>A.企业一户式文档             B.任务流转纪录</w:t>
      </w:r>
    </w:p>
    <w:p>
      <w:pPr>
        <w:spacing w:line="360" w:lineRule="auto"/>
        <w:ind w:left="359" w:leftChars="171" w:firstLine="140" w:firstLineChars="50"/>
        <w:outlineLvl w:val="9"/>
        <w:rPr>
          <w:rFonts w:hint="eastAsia" w:ascii="仿宋_GB2312" w:hAnsi="宋体" w:eastAsia="仿宋_GB2312" w:cs="Courier New"/>
          <w:color w:val="000000"/>
          <w:kern w:val="0"/>
          <w:sz w:val="28"/>
          <w:szCs w:val="28"/>
        </w:rPr>
      </w:pPr>
      <w:r>
        <w:rPr>
          <w:rFonts w:hint="eastAsia" w:ascii="仿宋_GB2312" w:hAnsi="宋体" w:eastAsia="仿宋_GB2312"/>
          <w:sz w:val="28"/>
          <w:szCs w:val="28"/>
        </w:rPr>
        <w:t>C.企业监控平台信息           D.短信发送情况</w:t>
      </w:r>
    </w:p>
    <w:p>
      <w:pPr>
        <w:spacing w:line="360" w:lineRule="auto"/>
        <w:ind w:left="359" w:leftChars="171" w:firstLine="140" w:firstLineChars="50"/>
        <w:outlineLvl w:val="9"/>
        <w:rPr>
          <w:rFonts w:hint="eastAsia" w:ascii="仿宋_GB2312" w:hAnsi="宋体" w:eastAsia="仿宋_GB2312" w:cs="Courier New"/>
          <w:color w:val="000000"/>
          <w:kern w:val="0"/>
          <w:sz w:val="28"/>
          <w:szCs w:val="28"/>
        </w:rPr>
      </w:pPr>
      <w:r>
        <w:rPr>
          <w:rFonts w:hint="eastAsia" w:ascii="仿宋_GB2312" w:hAnsi="宋体" w:eastAsia="仿宋_GB2312"/>
          <w:sz w:val="28"/>
          <w:szCs w:val="28"/>
        </w:rPr>
        <w:t>解析：任务序号点击后，会显示任务流转的明细，故B 正确。</w:t>
      </w:r>
    </w:p>
    <w:p>
      <w:pPr>
        <w:spacing w:line="360" w:lineRule="auto"/>
        <w:outlineLvl w:val="9"/>
        <w:rPr>
          <w:rFonts w:hint="eastAsia" w:ascii="仿宋_GB2312" w:hAnsi="宋体" w:eastAsia="仿宋_GB2312"/>
          <w:sz w:val="28"/>
          <w:szCs w:val="28"/>
        </w:rPr>
      </w:pPr>
    </w:p>
    <w:p>
      <w:pPr>
        <w:spacing w:line="360" w:lineRule="auto"/>
        <w:ind w:firstLine="498" w:firstLineChars="178"/>
        <w:outlineLvl w:val="9"/>
        <w:rPr>
          <w:rFonts w:hint="eastAsia" w:ascii="仿宋_GB2312" w:eastAsia="仿宋_GB2312" w:cs="宋体"/>
          <w:color w:val="000000"/>
          <w:kern w:val="0"/>
          <w:sz w:val="28"/>
          <w:szCs w:val="28"/>
        </w:rPr>
      </w:pPr>
      <w:del w:id="160" w:author="赵锐(海珠信息管理科)" w:date="2011-10-27T11:10:00Z">
        <w:r>
          <w:rPr>
            <w:rFonts w:hint="eastAsia" w:ascii="仿宋_GB2312" w:hAnsi="宋体" w:eastAsia="仿宋_GB2312"/>
            <w:sz w:val="28"/>
            <w:szCs w:val="28"/>
          </w:rPr>
          <w:delText>36</w:delText>
        </w:r>
      </w:del>
      <w:ins w:id="161" w:author="赵锐(海珠信息管理科)" w:date="2011-10-27T11:10:00Z">
        <w:r>
          <w:rPr>
            <w:rFonts w:hint="eastAsia" w:ascii="仿宋_GB2312" w:hAnsi="宋体" w:eastAsia="仿宋_GB2312"/>
            <w:sz w:val="28"/>
            <w:szCs w:val="28"/>
          </w:rPr>
          <w:t>3</w:t>
        </w:r>
      </w:ins>
      <w:r>
        <w:rPr>
          <w:rFonts w:hint="eastAsia" w:ascii="仿宋_GB2312" w:hAnsi="宋体" w:eastAsia="仿宋_GB2312"/>
          <w:sz w:val="28"/>
          <w:szCs w:val="28"/>
        </w:rPr>
        <w:t>0</w:t>
      </w:r>
      <w:ins w:id="162" w:author="赵锐(海珠信息管理科)" w:date="2011-10-27T11:10:00Z">
        <w:del w:id="163" w:author="jiangdongxu" w:date="2011-10-30T21:15:00Z">
          <w:r>
            <w:rPr>
              <w:rFonts w:hint="eastAsia" w:ascii="仿宋_GB2312" w:hAnsi="宋体" w:eastAsia="仿宋_GB2312"/>
              <w:sz w:val="28"/>
              <w:szCs w:val="28"/>
            </w:rPr>
            <w:delText>5</w:delText>
          </w:r>
        </w:del>
      </w:ins>
      <w:r>
        <w:rPr>
          <w:rFonts w:hint="eastAsia" w:ascii="仿宋_GB2312" w:hAnsi="宋体" w:eastAsia="仿宋_GB2312"/>
          <w:sz w:val="28"/>
          <w:szCs w:val="28"/>
        </w:rPr>
        <w:t>.税收管理员工作平台中，</w:t>
      </w:r>
      <w:r>
        <w:rPr>
          <w:rFonts w:hint="eastAsia" w:ascii="仿宋_GB2312" w:eastAsia="仿宋_GB2312" w:cs="宋体"/>
          <w:color w:val="000000"/>
          <w:kern w:val="0"/>
          <w:sz w:val="28"/>
          <w:szCs w:val="28"/>
        </w:rPr>
        <w:t>监控平台的预警提示，点击（  A  ）按钮可以直接进入任务处理界面，进行完整的任务处理。</w:t>
      </w:r>
    </w:p>
    <w:p>
      <w:pPr>
        <w:spacing w:line="360" w:lineRule="auto"/>
        <w:ind w:left="359" w:leftChars="171" w:firstLine="140" w:firstLineChars="50"/>
        <w:outlineLvl w:val="9"/>
        <w:rPr>
          <w:rFonts w:hint="eastAsia" w:ascii="仿宋_GB2312" w:eastAsia="仿宋_GB2312" w:cs="宋体"/>
          <w:color w:val="000000"/>
          <w:kern w:val="0"/>
          <w:sz w:val="28"/>
          <w:szCs w:val="28"/>
        </w:rPr>
      </w:pPr>
      <w:r>
        <w:rPr>
          <w:rFonts w:hint="eastAsia" w:ascii="仿宋_GB2312" w:eastAsia="仿宋_GB2312" w:cs="宋体"/>
          <w:color w:val="000000"/>
          <w:kern w:val="0"/>
          <w:sz w:val="28"/>
          <w:szCs w:val="28"/>
        </w:rPr>
        <w:t>A.任务处理                      B.返回</w:t>
      </w:r>
    </w:p>
    <w:p>
      <w:pPr>
        <w:spacing w:line="360" w:lineRule="auto"/>
        <w:ind w:left="359" w:leftChars="171" w:firstLine="140" w:firstLineChars="50"/>
        <w:outlineLvl w:val="9"/>
        <w:rPr>
          <w:rFonts w:hint="eastAsia" w:ascii="仿宋_GB2312" w:eastAsia="仿宋_GB2312" w:cs="宋体"/>
          <w:color w:val="000000"/>
          <w:kern w:val="0"/>
          <w:sz w:val="28"/>
          <w:szCs w:val="28"/>
        </w:rPr>
      </w:pPr>
      <w:r>
        <w:rPr>
          <w:rFonts w:hint="eastAsia" w:ascii="仿宋_GB2312" w:eastAsia="仿宋_GB2312" w:cs="宋体"/>
          <w:color w:val="000000"/>
          <w:kern w:val="0"/>
          <w:sz w:val="28"/>
          <w:szCs w:val="28"/>
        </w:rPr>
        <w:t>C.刷新                          D.签收</w:t>
      </w:r>
    </w:p>
    <w:p>
      <w:pPr>
        <w:spacing w:line="360" w:lineRule="auto"/>
        <w:ind w:firstLine="560" w:firstLineChars="200"/>
        <w:outlineLvl w:val="9"/>
        <w:rPr>
          <w:rFonts w:hint="eastAsia" w:ascii="仿宋_GB2312" w:hAnsi="宋体" w:eastAsia="仿宋_GB2312" w:cs="Courier New"/>
          <w:color w:val="000000"/>
          <w:kern w:val="0"/>
          <w:sz w:val="28"/>
          <w:szCs w:val="28"/>
        </w:rPr>
      </w:pPr>
      <w:r>
        <w:rPr>
          <w:rFonts w:hint="eastAsia" w:ascii="仿宋_GB2312" w:hAnsi="宋体" w:eastAsia="仿宋_GB2312" w:cs="Courier New"/>
          <w:color w:val="000000"/>
          <w:kern w:val="0"/>
          <w:sz w:val="28"/>
          <w:szCs w:val="28"/>
        </w:rPr>
        <w:t>解析：预警信息若只是提示，点击“签收”；若涉及到任务，点击“任务处理”，故A正确。</w:t>
      </w:r>
    </w:p>
    <w:p>
      <w:pPr>
        <w:spacing w:line="360" w:lineRule="auto"/>
        <w:outlineLvl w:val="9"/>
        <w:rPr>
          <w:rFonts w:hint="eastAsia" w:ascii="仿宋_GB2312" w:eastAsia="仿宋_GB2312" w:cs="宋体"/>
          <w:color w:val="000000"/>
          <w:kern w:val="0"/>
          <w:sz w:val="28"/>
          <w:szCs w:val="28"/>
        </w:rPr>
      </w:pPr>
    </w:p>
    <w:p>
      <w:pPr>
        <w:spacing w:line="360" w:lineRule="auto"/>
        <w:ind w:firstLine="560" w:firstLineChars="200"/>
        <w:outlineLvl w:val="9"/>
        <w:rPr>
          <w:rFonts w:hint="eastAsia" w:ascii="仿宋_GB2312" w:eastAsia="仿宋_GB2312" w:cs="宋体"/>
          <w:color w:val="000000"/>
          <w:kern w:val="0"/>
          <w:sz w:val="28"/>
          <w:szCs w:val="28"/>
        </w:rPr>
      </w:pPr>
      <w:del w:id="164" w:author="赵锐(海珠信息管理科)" w:date="2011-10-27T11:10:00Z">
        <w:r>
          <w:rPr>
            <w:rFonts w:hint="eastAsia" w:ascii="仿宋_GB2312" w:eastAsia="仿宋_GB2312" w:cs="宋体"/>
            <w:color w:val="000000"/>
            <w:kern w:val="0"/>
            <w:sz w:val="28"/>
            <w:szCs w:val="28"/>
          </w:rPr>
          <w:delText>37</w:delText>
        </w:r>
      </w:del>
      <w:ins w:id="165" w:author="赵锐(海珠信息管理科)" w:date="2011-10-27T11:10:00Z">
        <w:r>
          <w:rPr>
            <w:rFonts w:hint="eastAsia" w:ascii="仿宋_GB2312" w:eastAsia="仿宋_GB2312" w:cs="宋体"/>
            <w:color w:val="000000"/>
            <w:kern w:val="0"/>
            <w:sz w:val="28"/>
            <w:szCs w:val="28"/>
          </w:rPr>
          <w:t>3</w:t>
        </w:r>
      </w:ins>
      <w:r>
        <w:rPr>
          <w:rFonts w:hint="eastAsia" w:ascii="仿宋_GB2312" w:eastAsia="仿宋_GB2312" w:cs="宋体"/>
          <w:color w:val="000000"/>
          <w:kern w:val="0"/>
          <w:sz w:val="28"/>
          <w:szCs w:val="28"/>
        </w:rPr>
        <w:t>1</w:t>
      </w:r>
      <w:ins w:id="166" w:author="赵锐(海珠信息管理科)" w:date="2011-10-27T11:10:00Z">
        <w:del w:id="167" w:author="jiangdongxu" w:date="2011-10-30T21:15:00Z">
          <w:r>
            <w:rPr>
              <w:rFonts w:hint="eastAsia" w:ascii="仿宋_GB2312" w:eastAsia="仿宋_GB2312" w:cs="宋体"/>
              <w:color w:val="000000"/>
              <w:kern w:val="0"/>
              <w:sz w:val="28"/>
              <w:szCs w:val="28"/>
            </w:rPr>
            <w:delText>6</w:delText>
          </w:r>
        </w:del>
      </w:ins>
      <w:r>
        <w:rPr>
          <w:rFonts w:hint="eastAsia" w:ascii="仿宋_GB2312" w:eastAsia="仿宋_GB2312" w:cs="宋体"/>
          <w:color w:val="000000"/>
          <w:kern w:val="0"/>
          <w:sz w:val="28"/>
          <w:szCs w:val="28"/>
        </w:rPr>
        <w:t>.在</w:t>
      </w:r>
      <w:r>
        <w:rPr>
          <w:rFonts w:hint="eastAsia" w:ascii="仿宋_GB2312" w:hAnsi="宋体" w:eastAsia="仿宋_GB2312"/>
          <w:sz w:val="28"/>
          <w:szCs w:val="28"/>
        </w:rPr>
        <w:t>税收管理员工作平台中的</w:t>
      </w:r>
      <w:r>
        <w:rPr>
          <w:rFonts w:hint="eastAsia" w:ascii="仿宋_GB2312" w:eastAsia="仿宋_GB2312" w:cs="宋体"/>
          <w:color w:val="000000"/>
          <w:kern w:val="0"/>
          <w:sz w:val="28"/>
          <w:szCs w:val="28"/>
        </w:rPr>
        <w:t>“权限管理”模块增加了（   C   ）的职能，当操作员被赋予该职能后，该操作员可以创建职能所对应机构范围内的纳税人的户籍管理任务。</w:t>
      </w:r>
    </w:p>
    <w:p>
      <w:pPr>
        <w:spacing w:line="360" w:lineRule="auto"/>
        <w:ind w:firstLine="700" w:firstLineChars="250"/>
        <w:outlineLvl w:val="9"/>
        <w:rPr>
          <w:rFonts w:hint="eastAsia" w:ascii="仿宋_GB2312" w:eastAsia="仿宋_GB2312" w:cs="宋体"/>
          <w:color w:val="000000"/>
          <w:kern w:val="0"/>
          <w:sz w:val="28"/>
          <w:szCs w:val="28"/>
        </w:rPr>
      </w:pPr>
      <w:r>
        <w:rPr>
          <w:rFonts w:hint="eastAsia" w:ascii="仿宋_GB2312" w:eastAsia="仿宋_GB2312" w:cs="宋体"/>
          <w:color w:val="000000"/>
          <w:kern w:val="0"/>
          <w:sz w:val="28"/>
          <w:szCs w:val="28"/>
        </w:rPr>
        <w:t>A.分类共享                    B.角色管理</w:t>
      </w:r>
    </w:p>
    <w:p>
      <w:pPr>
        <w:spacing w:line="360" w:lineRule="auto"/>
        <w:ind w:firstLine="700" w:firstLineChars="250"/>
        <w:outlineLvl w:val="9"/>
        <w:rPr>
          <w:rFonts w:hint="eastAsia" w:ascii="仿宋_GB2312" w:eastAsia="仿宋_GB2312" w:cs="宋体"/>
          <w:color w:val="000000"/>
          <w:kern w:val="0"/>
          <w:sz w:val="28"/>
          <w:szCs w:val="28"/>
        </w:rPr>
      </w:pPr>
      <w:r>
        <w:rPr>
          <w:rFonts w:hint="eastAsia" w:ascii="仿宋_GB2312" w:eastAsia="仿宋_GB2312" w:cs="宋体"/>
          <w:color w:val="000000"/>
          <w:kern w:val="0"/>
          <w:sz w:val="28"/>
          <w:szCs w:val="28"/>
        </w:rPr>
        <w:t>C.户籍管理                    D.用户授权</w:t>
      </w:r>
    </w:p>
    <w:p>
      <w:pPr>
        <w:spacing w:line="360" w:lineRule="auto"/>
        <w:ind w:firstLine="700" w:firstLineChars="250"/>
        <w:outlineLvl w:val="9"/>
        <w:rPr>
          <w:rFonts w:hint="eastAsia" w:ascii="仿宋_GB2312" w:eastAsia="仿宋_GB2312" w:cs="宋体"/>
          <w:color w:val="000000"/>
          <w:kern w:val="0"/>
          <w:sz w:val="28"/>
          <w:szCs w:val="28"/>
        </w:rPr>
      </w:pPr>
      <w:r>
        <w:rPr>
          <w:rFonts w:hint="eastAsia" w:ascii="仿宋_GB2312" w:eastAsia="仿宋_GB2312" w:cs="宋体"/>
          <w:color w:val="000000"/>
          <w:kern w:val="0"/>
          <w:sz w:val="28"/>
          <w:szCs w:val="28"/>
        </w:rPr>
        <w:t>解析：只有“户籍管理”权限的人员才具备分户的功能，故C正确。</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del w:id="168" w:author="赵锐(海珠信息管理科)" w:date="2011-10-27T11:10:00Z">
        <w:r>
          <w:rPr>
            <w:rFonts w:hint="eastAsia" w:ascii="仿宋_GB2312" w:hAnsi="宋体" w:eastAsia="仿宋_GB2312"/>
            <w:sz w:val="28"/>
            <w:szCs w:val="28"/>
          </w:rPr>
          <w:delText>38</w:delText>
        </w:r>
      </w:del>
      <w:ins w:id="169" w:author="赵锐(海珠信息管理科)" w:date="2011-10-27T11:10:00Z">
        <w:r>
          <w:rPr>
            <w:rFonts w:hint="eastAsia" w:ascii="仿宋_GB2312" w:hAnsi="宋体" w:eastAsia="仿宋_GB2312"/>
            <w:sz w:val="28"/>
            <w:szCs w:val="28"/>
          </w:rPr>
          <w:t>3</w:t>
        </w:r>
      </w:ins>
      <w:r>
        <w:rPr>
          <w:rFonts w:hint="eastAsia" w:ascii="仿宋_GB2312" w:hAnsi="宋体" w:eastAsia="仿宋_GB2312"/>
          <w:sz w:val="28"/>
          <w:szCs w:val="28"/>
        </w:rPr>
        <w:t>2</w:t>
      </w:r>
      <w:ins w:id="170" w:author="赵锐(海珠信息管理科)" w:date="2011-10-27T11:10:00Z">
        <w:del w:id="171" w:author="jiangdongxu" w:date="2011-10-30T21:15:00Z">
          <w:r>
            <w:rPr>
              <w:rFonts w:hint="eastAsia" w:ascii="仿宋_GB2312" w:hAnsi="宋体" w:eastAsia="仿宋_GB2312"/>
              <w:sz w:val="28"/>
              <w:szCs w:val="28"/>
            </w:rPr>
            <w:delText>7</w:delText>
          </w:r>
        </w:del>
      </w:ins>
      <w:r>
        <w:rPr>
          <w:rFonts w:hint="eastAsia" w:ascii="仿宋_GB2312" w:hAnsi="宋体" w:eastAsia="仿宋_GB2312"/>
          <w:sz w:val="28"/>
          <w:szCs w:val="28"/>
        </w:rPr>
        <w:t>.纳税人携带《申报方式审批表》和银行协议书在所属税务机关办理开通网报,在办理完审批手续( C  )后，即可登陆到广东省地方税务局网站。</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A.一个工作日                     B.一周后</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C.半个工作日                     D.一个税期</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解析：网报开通的数据，从大集中系统到网报系统的更新时间为半个工作日，故C正确。</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del w:id="172" w:author="赵锐(海珠信息管理科)" w:date="2011-10-27T11:10:00Z">
        <w:r>
          <w:rPr>
            <w:rFonts w:hint="eastAsia" w:ascii="仿宋_GB2312" w:hAnsi="宋体" w:eastAsia="仿宋_GB2312"/>
            <w:sz w:val="28"/>
            <w:szCs w:val="28"/>
          </w:rPr>
          <w:delText>39</w:delText>
        </w:r>
      </w:del>
      <w:ins w:id="173" w:author="赵锐(海珠信息管理科)" w:date="2011-10-27T11:10:00Z">
        <w:r>
          <w:rPr>
            <w:rFonts w:hint="eastAsia" w:ascii="仿宋_GB2312" w:hAnsi="宋体" w:eastAsia="仿宋_GB2312"/>
            <w:sz w:val="28"/>
            <w:szCs w:val="28"/>
          </w:rPr>
          <w:t>3</w:t>
        </w:r>
      </w:ins>
      <w:r>
        <w:rPr>
          <w:rFonts w:hint="eastAsia" w:ascii="仿宋_GB2312" w:hAnsi="宋体" w:eastAsia="仿宋_GB2312"/>
          <w:sz w:val="28"/>
          <w:szCs w:val="28"/>
        </w:rPr>
        <w:t>3</w:t>
      </w:r>
      <w:ins w:id="174" w:author="赵锐(海珠信息管理科)" w:date="2011-10-27T11:10:00Z">
        <w:del w:id="175" w:author="jiangdongxu" w:date="2011-10-30T21:15:00Z">
          <w:r>
            <w:rPr>
              <w:rFonts w:hint="eastAsia" w:ascii="仿宋_GB2312" w:hAnsi="宋体" w:eastAsia="仿宋_GB2312"/>
              <w:sz w:val="28"/>
              <w:szCs w:val="28"/>
            </w:rPr>
            <w:delText>8</w:delText>
          </w:r>
        </w:del>
      </w:ins>
      <w:r>
        <w:rPr>
          <w:rFonts w:hint="eastAsia" w:ascii="仿宋_GB2312" w:hAnsi="宋体" w:eastAsia="仿宋_GB2312"/>
          <w:sz w:val="28"/>
          <w:szCs w:val="28"/>
        </w:rPr>
        <w:t>.本期应申报而目前还没有进行申报的税种会在网上办税系统的（ C ）处提示，避免因漏申报而受到处罚。</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A.涉税查询                      B.纳税申报</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C.涉税提醒                      D.欠税管理</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解析：涉税提醒模块对所有该申报但未申报的税种进行提醒，故C正确。</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del w:id="176" w:author="赵锐(海珠信息管理科)" w:date="2011-10-27T11:10:00Z">
        <w:r>
          <w:rPr>
            <w:rFonts w:hint="eastAsia" w:ascii="仿宋_GB2312" w:hAnsi="宋体" w:eastAsia="仿宋_GB2312"/>
            <w:sz w:val="28"/>
            <w:szCs w:val="28"/>
          </w:rPr>
          <w:delText>40</w:delText>
        </w:r>
      </w:del>
      <w:ins w:id="177" w:author="赵锐(海珠信息管理科)" w:date="2011-10-27T11:10:00Z">
        <w:r>
          <w:rPr>
            <w:rFonts w:hint="eastAsia" w:ascii="仿宋_GB2312" w:hAnsi="宋体" w:eastAsia="仿宋_GB2312"/>
            <w:sz w:val="28"/>
            <w:szCs w:val="28"/>
          </w:rPr>
          <w:t>3</w:t>
        </w:r>
      </w:ins>
      <w:r>
        <w:rPr>
          <w:rFonts w:hint="eastAsia" w:ascii="仿宋_GB2312" w:hAnsi="宋体" w:eastAsia="仿宋_GB2312"/>
          <w:sz w:val="28"/>
          <w:szCs w:val="28"/>
        </w:rPr>
        <w:t>4</w:t>
      </w:r>
      <w:ins w:id="178" w:author="赵锐(海珠信息管理科)" w:date="2011-10-27T11:10:00Z">
        <w:del w:id="179" w:author="jiangdongxu" w:date="2011-10-30T21:15:00Z">
          <w:r>
            <w:rPr>
              <w:rFonts w:hint="eastAsia" w:ascii="仿宋_GB2312" w:hAnsi="宋体" w:eastAsia="仿宋_GB2312"/>
              <w:sz w:val="28"/>
              <w:szCs w:val="28"/>
            </w:rPr>
            <w:delText>9</w:delText>
          </w:r>
        </w:del>
      </w:ins>
      <w:r>
        <w:rPr>
          <w:rFonts w:hint="eastAsia" w:ascii="仿宋_GB2312" w:hAnsi="宋体" w:eastAsia="仿宋_GB2312"/>
          <w:sz w:val="28"/>
          <w:szCs w:val="28"/>
        </w:rPr>
        <w:t>.增值税、消费税</w:t>
      </w:r>
      <w:del w:id="180" w:author="赵锐(海珠信息管理科)" w:date="2011-10-27T11:16:00Z">
        <w:r>
          <w:rPr>
            <w:rFonts w:hint="eastAsia" w:ascii="仿宋_GB2312" w:hAnsi="宋体" w:eastAsia="仿宋_GB2312"/>
            <w:sz w:val="28"/>
            <w:szCs w:val="28"/>
          </w:rPr>
          <w:delText>是</w:delText>
        </w:r>
      </w:del>
      <w:ins w:id="181" w:author="赵锐(海珠信息管理科)" w:date="2011-10-27T11:17:00Z">
        <w:r>
          <w:rPr>
            <w:rFonts w:hint="eastAsia" w:ascii="仿宋_GB2312" w:hAnsi="宋体" w:eastAsia="仿宋_GB2312"/>
            <w:sz w:val="28"/>
            <w:szCs w:val="28"/>
          </w:rPr>
          <w:t>属于</w:t>
        </w:r>
      </w:ins>
      <w:r>
        <w:rPr>
          <w:rFonts w:hint="eastAsia" w:ascii="仿宋_GB2312" w:hAnsi="宋体" w:eastAsia="仿宋_GB2312"/>
          <w:sz w:val="28"/>
          <w:szCs w:val="28"/>
        </w:rPr>
        <w:t>在国税</w:t>
      </w:r>
      <w:ins w:id="182" w:author="赵锐(海珠信息管理科)" w:date="2011-10-27T11:17:00Z">
        <w:r>
          <w:rPr>
            <w:rFonts w:hint="eastAsia" w:ascii="仿宋_GB2312" w:hAnsi="宋体" w:eastAsia="仿宋_GB2312"/>
            <w:sz w:val="28"/>
            <w:szCs w:val="28"/>
          </w:rPr>
          <w:t>报税</w:t>
        </w:r>
      </w:ins>
      <w:r>
        <w:rPr>
          <w:rFonts w:hint="eastAsia" w:ascii="仿宋_GB2312" w:hAnsi="宋体" w:eastAsia="仿宋_GB2312"/>
          <w:sz w:val="28"/>
          <w:szCs w:val="28"/>
        </w:rPr>
        <w:t>系统中申报</w:t>
      </w:r>
      <w:ins w:id="183" w:author="赵锐(海珠信息管理科)" w:date="2011-10-27T11:10:00Z">
        <w:r>
          <w:rPr>
            <w:rFonts w:hint="eastAsia" w:ascii="仿宋_GB2312" w:hAnsi="宋体" w:eastAsia="仿宋_GB2312"/>
            <w:sz w:val="28"/>
            <w:szCs w:val="28"/>
          </w:rPr>
          <w:t>的税种</w:t>
        </w:r>
      </w:ins>
      <w:r>
        <w:rPr>
          <w:rFonts w:hint="eastAsia" w:ascii="仿宋_GB2312" w:hAnsi="宋体" w:eastAsia="仿宋_GB2312"/>
          <w:sz w:val="28"/>
          <w:szCs w:val="28"/>
        </w:rPr>
        <w:t>，</w:t>
      </w:r>
      <w:ins w:id="184" w:author="赵锐(海珠信息管理科)" w:date="2011-10-27T11:17:00Z">
        <w:r>
          <w:rPr>
            <w:rFonts w:hint="eastAsia" w:ascii="仿宋_GB2312" w:hAnsi="宋体" w:eastAsia="仿宋_GB2312"/>
            <w:sz w:val="28"/>
            <w:szCs w:val="28"/>
          </w:rPr>
          <w:t>但</w:t>
        </w:r>
      </w:ins>
      <w:r>
        <w:rPr>
          <w:rFonts w:hint="eastAsia" w:ascii="仿宋_GB2312" w:hAnsi="宋体" w:eastAsia="仿宋_GB2312"/>
          <w:sz w:val="28"/>
          <w:szCs w:val="28"/>
        </w:rPr>
        <w:t>其附加税在地税的网上办税系统中申报</w:t>
      </w:r>
      <w:del w:id="185" w:author="赵锐(海珠信息管理科)" w:date="2011-10-27T11:17:00Z">
        <w:r>
          <w:rPr>
            <w:rFonts w:hint="eastAsia" w:ascii="仿宋_GB2312" w:hAnsi="宋体" w:eastAsia="仿宋_GB2312"/>
            <w:sz w:val="28"/>
            <w:szCs w:val="28"/>
          </w:rPr>
          <w:delText>，因此这里</w:delText>
        </w:r>
      </w:del>
      <w:ins w:id="186" w:author="赵锐(海珠信息管理科)" w:date="2011-10-27T11:17:00Z">
        <w:r>
          <w:rPr>
            <w:rFonts w:hint="eastAsia" w:ascii="仿宋_GB2312" w:hAnsi="宋体" w:eastAsia="仿宋_GB2312"/>
            <w:sz w:val="28"/>
            <w:szCs w:val="28"/>
          </w:rPr>
          <w:t>时</w:t>
        </w:r>
      </w:ins>
      <w:ins w:id="187" w:author="赵锐(海珠信息管理科)" w:date="2011-10-27T11:18:00Z">
        <w:r>
          <w:rPr>
            <w:rFonts w:hint="eastAsia" w:ascii="仿宋_GB2312" w:hAnsi="宋体" w:eastAsia="仿宋_GB2312"/>
            <w:sz w:val="28"/>
            <w:szCs w:val="28"/>
          </w:rPr>
          <w:t>，则</w:t>
        </w:r>
      </w:ins>
      <w:r>
        <w:rPr>
          <w:rFonts w:hint="eastAsia" w:ascii="仿宋_GB2312" w:hAnsi="宋体" w:eastAsia="仿宋_GB2312"/>
          <w:sz w:val="28"/>
          <w:szCs w:val="28"/>
        </w:rPr>
        <w:t>需</w:t>
      </w:r>
      <w:del w:id="188" w:author="赵锐(海珠信息管理科)" w:date="2011-10-27T11:18:00Z">
        <w:r>
          <w:rPr>
            <w:rFonts w:hint="eastAsia" w:ascii="仿宋_GB2312" w:hAnsi="宋体" w:eastAsia="仿宋_GB2312"/>
            <w:sz w:val="28"/>
            <w:szCs w:val="28"/>
          </w:rPr>
          <w:delText>要</w:delText>
        </w:r>
      </w:del>
      <w:r>
        <w:rPr>
          <w:rFonts w:hint="eastAsia" w:ascii="仿宋_GB2312" w:hAnsi="宋体" w:eastAsia="仿宋_GB2312"/>
          <w:sz w:val="28"/>
          <w:szCs w:val="28"/>
        </w:rPr>
        <w:t>填写其（ D ）</w:t>
      </w:r>
      <w:ins w:id="189" w:author="赵锐(海珠信息管理科)" w:date="2011-10-27T15:43:00Z">
        <w:r>
          <w:rPr>
            <w:rFonts w:hint="eastAsia" w:ascii="仿宋_GB2312" w:hAnsi="宋体" w:eastAsia="仿宋_GB2312"/>
            <w:sz w:val="28"/>
            <w:szCs w:val="28"/>
          </w:rPr>
          <w:t>才能申报成功</w:t>
        </w:r>
      </w:ins>
      <w:del w:id="190" w:author="赵锐(海珠信息管理科)" w:date="2011-10-27T11:28:00Z">
        <w:r>
          <w:rPr>
            <w:rFonts w:hint="eastAsia" w:ascii="仿宋_GB2312" w:hAnsi="宋体" w:eastAsia="仿宋_GB2312"/>
            <w:sz w:val="28"/>
            <w:szCs w:val="28"/>
          </w:rPr>
          <w:delText>才能计算出</w:delText>
        </w:r>
      </w:del>
      <w:del w:id="191" w:author="赵锐(海珠信息管理科)" w:date="2011-10-27T11:18:00Z">
        <w:r>
          <w:rPr>
            <w:rFonts w:hint="eastAsia" w:ascii="仿宋_GB2312" w:hAnsi="宋体" w:eastAsia="仿宋_GB2312"/>
            <w:sz w:val="28"/>
            <w:szCs w:val="28"/>
          </w:rPr>
          <w:delText>其</w:delText>
        </w:r>
      </w:del>
      <w:del w:id="192" w:author="赵锐(海珠信息管理科)" w:date="2011-10-27T11:28:00Z">
        <w:r>
          <w:rPr>
            <w:rFonts w:hint="eastAsia" w:ascii="仿宋_GB2312" w:hAnsi="宋体" w:eastAsia="仿宋_GB2312"/>
            <w:sz w:val="28"/>
            <w:szCs w:val="28"/>
          </w:rPr>
          <w:delText>附加税的税额</w:delText>
        </w:r>
      </w:del>
      <w:r>
        <w:rPr>
          <w:rFonts w:hint="eastAsia" w:ascii="仿宋_GB2312" w:hAnsi="宋体" w:eastAsia="仿宋_GB2312"/>
          <w:sz w:val="28"/>
          <w:szCs w:val="28"/>
        </w:rPr>
        <w:t>。</w:t>
      </w:r>
      <w:ins w:id="193" w:author="jiangdongxu" w:date="2011-10-25T10:26:00Z">
        <w:del w:id="194" w:author="赵锐(海珠信息管理科)" w:date="2011-10-27T11:17:00Z">
          <w:r>
            <w:rPr>
              <w:rFonts w:hint="eastAsia" w:ascii="仿宋_GB2312" w:hAnsi="宋体" w:eastAsia="仿宋_GB2312"/>
              <w:sz w:val="28"/>
              <w:szCs w:val="28"/>
            </w:rPr>
            <w:delText>大家认为语句不太通顺</w:delText>
          </w:r>
        </w:del>
      </w:ins>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A.增值额                         B.消费额</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C.税率                           D.实际缴税额</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解析：申报增值税、消费税的附加税</w:t>
      </w:r>
      <w:del w:id="195" w:author="jiangdongxu" w:date="2011-10-25T10:25:00Z">
        <w:r>
          <w:rPr>
            <w:rFonts w:hint="eastAsia" w:ascii="仿宋_GB2312" w:hAnsi="宋体" w:eastAsia="仿宋_GB2312"/>
            <w:sz w:val="28"/>
            <w:szCs w:val="28"/>
          </w:rPr>
          <w:delText>市</w:delText>
        </w:r>
      </w:del>
      <w:r>
        <w:rPr>
          <w:rFonts w:hint="eastAsia" w:ascii="仿宋_GB2312" w:hAnsi="宋体" w:eastAsia="仿宋_GB2312"/>
          <w:sz w:val="28"/>
          <w:szCs w:val="28"/>
        </w:rPr>
        <w:t>时需要输入增值税、消费税的实际税额</w:t>
      </w:r>
      <w:ins w:id="196" w:author="赵锐(海珠信息管理科)" w:date="2011-10-27T11:28:00Z">
        <w:r>
          <w:rPr>
            <w:rFonts w:hint="eastAsia" w:ascii="仿宋_GB2312" w:hAnsi="宋体" w:eastAsia="仿宋_GB2312"/>
            <w:sz w:val="28"/>
            <w:szCs w:val="28"/>
          </w:rPr>
          <w:t>作为其计税依据</w:t>
        </w:r>
      </w:ins>
      <w:r>
        <w:rPr>
          <w:rFonts w:hint="eastAsia" w:ascii="仿宋_GB2312" w:hAnsi="宋体" w:eastAsia="仿宋_GB2312"/>
          <w:sz w:val="28"/>
          <w:szCs w:val="28"/>
        </w:rPr>
        <w:t>，故D正确。</w:t>
      </w:r>
    </w:p>
    <w:p>
      <w:pPr>
        <w:spacing w:line="360" w:lineRule="auto"/>
        <w:outlineLvl w:val="9"/>
        <w:rPr>
          <w:rFonts w:hint="eastAsia" w:ascii="仿宋_GB2312" w:hAnsi="宋体" w:eastAsia="仿宋_GB2312"/>
          <w:sz w:val="28"/>
          <w:szCs w:val="28"/>
        </w:rPr>
      </w:pPr>
    </w:p>
    <w:p>
      <w:pPr>
        <w:spacing w:line="360" w:lineRule="auto"/>
        <w:ind w:firstLine="140"/>
        <w:outlineLvl w:val="9"/>
        <w:rPr>
          <w:rFonts w:hint="eastAsia" w:ascii="仿宋_GB2312" w:hAnsi="宋体" w:eastAsia="仿宋_GB2312"/>
          <w:sz w:val="28"/>
          <w:szCs w:val="28"/>
        </w:rPr>
      </w:pPr>
      <w:r>
        <w:rPr>
          <w:rFonts w:hint="eastAsia" w:ascii="仿宋_GB2312" w:hAnsi="宋体" w:eastAsia="仿宋_GB2312"/>
          <w:sz w:val="28"/>
          <w:szCs w:val="28"/>
        </w:rPr>
        <w:t xml:space="preserve">   </w:t>
      </w:r>
      <w:del w:id="197" w:author="赵锐(海珠信息管理科)" w:date="2011-10-27T11:29:00Z">
        <w:r>
          <w:rPr>
            <w:rFonts w:hint="eastAsia" w:ascii="仿宋_GB2312" w:hAnsi="宋体" w:eastAsia="仿宋_GB2312"/>
            <w:sz w:val="28"/>
            <w:szCs w:val="28"/>
          </w:rPr>
          <w:delText>41</w:delText>
        </w:r>
      </w:del>
      <w:ins w:id="198" w:author="jiangdongxu" w:date="2011-10-30T21:15:00Z">
        <w:r>
          <w:rPr>
            <w:rFonts w:hint="eastAsia" w:ascii="仿宋_GB2312" w:hAnsi="宋体" w:eastAsia="仿宋_GB2312"/>
            <w:sz w:val="28"/>
            <w:szCs w:val="28"/>
          </w:rPr>
          <w:t>3</w:t>
        </w:r>
      </w:ins>
      <w:r>
        <w:rPr>
          <w:rFonts w:hint="eastAsia" w:ascii="仿宋_GB2312" w:hAnsi="宋体" w:eastAsia="仿宋_GB2312"/>
          <w:sz w:val="28"/>
          <w:szCs w:val="28"/>
        </w:rPr>
        <w:t>5</w:t>
      </w:r>
      <w:ins w:id="199" w:author="赵锐(海珠信息管理科)" w:date="2011-10-27T11:29:00Z">
        <w:del w:id="200" w:author="jiangdongxu" w:date="2011-10-30T21:15:00Z">
          <w:r>
            <w:rPr>
              <w:rFonts w:hint="eastAsia" w:ascii="仿宋_GB2312" w:hAnsi="宋体" w:eastAsia="仿宋_GB2312"/>
              <w:sz w:val="28"/>
              <w:szCs w:val="28"/>
            </w:rPr>
            <w:delText>40</w:delText>
          </w:r>
        </w:del>
      </w:ins>
      <w:r>
        <w:rPr>
          <w:rFonts w:hint="eastAsia" w:ascii="仿宋_GB2312" w:hAnsi="宋体" w:eastAsia="仿宋_GB2312"/>
          <w:sz w:val="28"/>
          <w:szCs w:val="28"/>
        </w:rPr>
        <w:t>.网上申报时无需填写数据，系统自动获取（如有改变请到税局做备案登记）的税种是（ B ）。</w:t>
      </w:r>
    </w:p>
    <w:p>
      <w:pPr>
        <w:spacing w:line="360" w:lineRule="auto"/>
        <w:ind w:firstLine="420" w:firstLineChars="150"/>
        <w:outlineLvl w:val="9"/>
        <w:rPr>
          <w:rFonts w:hint="eastAsia" w:ascii="仿宋_GB2312" w:hAnsi="宋体" w:eastAsia="仿宋_GB2312"/>
          <w:sz w:val="28"/>
          <w:szCs w:val="28"/>
        </w:rPr>
      </w:pPr>
      <w:r>
        <w:rPr>
          <w:rFonts w:hint="eastAsia" w:ascii="仿宋_GB2312" w:hAnsi="宋体" w:eastAsia="仿宋_GB2312"/>
          <w:sz w:val="28"/>
          <w:szCs w:val="28"/>
        </w:rPr>
        <w:t xml:space="preserve"> A.营业税                B.按年申报的房产税、城市房地产税</w:t>
      </w:r>
    </w:p>
    <w:p>
      <w:pPr>
        <w:spacing w:line="360" w:lineRule="auto"/>
        <w:ind w:firstLine="140" w:firstLineChars="50"/>
        <w:outlineLvl w:val="9"/>
        <w:rPr>
          <w:rFonts w:hint="eastAsia" w:ascii="仿宋_GB2312" w:hAnsi="宋体" w:eastAsia="仿宋_GB2312"/>
          <w:sz w:val="28"/>
          <w:szCs w:val="28"/>
        </w:rPr>
      </w:pPr>
      <w:r>
        <w:rPr>
          <w:rFonts w:hint="eastAsia" w:ascii="仿宋_GB2312" w:hAnsi="宋体" w:eastAsia="仿宋_GB2312"/>
          <w:sz w:val="28"/>
          <w:szCs w:val="28"/>
        </w:rPr>
        <w:t xml:space="preserve">   C.非按年申报的房产税、城市房地产税          D.土地增值税</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解析：按年申报的房产税、城市房地产税在大集中系统中有登记信息，网报系统直接抽取显示，无需纳税人申报时输入，故B正确。</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w:t>
      </w:r>
      <w:del w:id="201" w:author="赵锐(海珠信息管理科)" w:date="2011-10-27T11:29:00Z">
        <w:r>
          <w:rPr>
            <w:rFonts w:hint="eastAsia" w:ascii="仿宋_GB2312" w:hAnsi="宋体" w:eastAsia="仿宋_GB2312"/>
            <w:sz w:val="28"/>
            <w:szCs w:val="28"/>
          </w:rPr>
          <w:delText>42</w:delText>
        </w:r>
      </w:del>
      <w:r>
        <w:rPr>
          <w:rFonts w:hint="eastAsia" w:ascii="仿宋_GB2312" w:hAnsi="宋体" w:eastAsia="仿宋_GB2312"/>
          <w:sz w:val="28"/>
          <w:szCs w:val="28"/>
        </w:rPr>
        <w:t>36</w:t>
      </w:r>
      <w:ins w:id="202" w:author="赵锐(海珠信息管理科)" w:date="2011-10-27T11:29:00Z">
        <w:del w:id="203" w:author="jiangdongxu" w:date="2011-10-30T21:15:00Z">
          <w:r>
            <w:rPr>
              <w:rFonts w:hint="eastAsia" w:ascii="仿宋_GB2312" w:hAnsi="宋体" w:eastAsia="仿宋_GB2312"/>
              <w:sz w:val="28"/>
              <w:szCs w:val="28"/>
            </w:rPr>
            <w:delText>1</w:delText>
          </w:r>
        </w:del>
      </w:ins>
      <w:r>
        <w:rPr>
          <w:rFonts w:hint="eastAsia" w:ascii="仿宋_GB2312" w:hAnsi="宋体" w:eastAsia="仿宋_GB2312"/>
          <w:sz w:val="28"/>
          <w:szCs w:val="28"/>
        </w:rPr>
        <w:t>.在个人所得税人员信息登记处，不能自行在网上操作的是( C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A.离职                         B.修改人员非关键信息</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C.修改人员关键信息             D.新登记在职</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解析：人员关键信息的修改需要到税务机关进行修改，故C正确。</w:t>
      </w:r>
    </w:p>
    <w:p>
      <w:pPr>
        <w:spacing w:line="360" w:lineRule="auto"/>
        <w:jc w:val="left"/>
        <w:outlineLvl w:val="9"/>
        <w:rPr>
          <w:rFonts w:hint="eastAsia" w:ascii="仿宋_GB2312" w:hAnsi="宋体" w:eastAsia="仿宋_GB2312"/>
          <w:sz w:val="28"/>
          <w:szCs w:val="28"/>
        </w:rPr>
      </w:pPr>
    </w:p>
    <w:p>
      <w:pPr>
        <w:spacing w:line="360" w:lineRule="auto"/>
        <w:ind w:firstLine="420"/>
        <w:jc w:val="left"/>
        <w:outlineLvl w:val="9"/>
        <w:rPr>
          <w:rFonts w:hint="eastAsia" w:ascii="仿宋_GB2312" w:hAnsi="宋体" w:eastAsia="仿宋_GB2312"/>
          <w:sz w:val="28"/>
          <w:szCs w:val="28"/>
        </w:rPr>
      </w:pPr>
      <w:r>
        <w:rPr>
          <w:rFonts w:hint="eastAsia" w:ascii="仿宋_GB2312" w:hAnsi="宋体" w:eastAsia="仿宋_GB2312"/>
          <w:sz w:val="28"/>
          <w:szCs w:val="28"/>
        </w:rPr>
        <w:t xml:space="preserve"> </w:t>
      </w:r>
      <w:del w:id="204" w:author="赵锐(海珠信息管理科)" w:date="2011-10-27T11:29:00Z">
        <w:r>
          <w:rPr>
            <w:rFonts w:hint="eastAsia" w:ascii="仿宋_GB2312" w:hAnsi="宋体" w:eastAsia="仿宋_GB2312"/>
            <w:sz w:val="28"/>
            <w:szCs w:val="28"/>
          </w:rPr>
          <w:delText>43</w:delText>
        </w:r>
      </w:del>
      <w:r>
        <w:rPr>
          <w:rFonts w:hint="eastAsia" w:ascii="仿宋_GB2312" w:hAnsi="宋体" w:eastAsia="仿宋_GB2312"/>
          <w:sz w:val="28"/>
          <w:szCs w:val="28"/>
        </w:rPr>
        <w:t>37</w:t>
      </w:r>
      <w:ins w:id="205" w:author="赵锐(海珠信息管理科)" w:date="2011-10-27T11:29:00Z">
        <w:del w:id="206" w:author="jiangdongxu" w:date="2011-10-30T21:16:00Z">
          <w:r>
            <w:rPr>
              <w:rFonts w:hint="eastAsia" w:ascii="仿宋_GB2312" w:hAnsi="宋体" w:eastAsia="仿宋_GB2312"/>
              <w:sz w:val="28"/>
              <w:szCs w:val="28"/>
            </w:rPr>
            <w:delText>2</w:delText>
          </w:r>
        </w:del>
      </w:ins>
      <w:r>
        <w:rPr>
          <w:rFonts w:hint="eastAsia" w:ascii="仿宋_GB2312" w:hAnsi="宋体" w:eastAsia="仿宋_GB2312"/>
          <w:sz w:val="28"/>
          <w:szCs w:val="28"/>
        </w:rPr>
        <w:t>.个人所得税代扣代缴明细申报时必须上传由客户端软件生成的报盘文件，该文件类型为(   A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A.DAT                            B.XLS</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C.CSV                            D.PDF</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解析：个人所得税申报客户端制作的报盘文件格式为DAT，故A正确。</w:t>
      </w:r>
    </w:p>
    <w:p>
      <w:pPr>
        <w:spacing w:line="360" w:lineRule="auto"/>
        <w:ind w:firstLine="420"/>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38</w:t>
      </w:r>
      <w:del w:id="207" w:author="赵锐(海珠信息管理科)" w:date="2011-10-27T11:29:00Z">
        <w:r>
          <w:rPr>
            <w:rFonts w:hint="eastAsia" w:ascii="仿宋_GB2312" w:hAnsi="宋体" w:eastAsia="仿宋_GB2312"/>
            <w:sz w:val="28"/>
            <w:szCs w:val="28"/>
          </w:rPr>
          <w:delText>44</w:delText>
        </w:r>
      </w:del>
      <w:ins w:id="208" w:author="赵锐(海珠信息管理科)" w:date="2011-10-27T11:29:00Z">
        <w:del w:id="209" w:author="jiangdongxu" w:date="2011-10-30T21:16:00Z">
          <w:r>
            <w:rPr>
              <w:rFonts w:hint="eastAsia" w:ascii="仿宋_GB2312" w:hAnsi="宋体" w:eastAsia="仿宋_GB2312"/>
              <w:sz w:val="28"/>
              <w:szCs w:val="28"/>
            </w:rPr>
            <w:delText>3</w:delText>
          </w:r>
        </w:del>
      </w:ins>
      <w:r>
        <w:rPr>
          <w:rFonts w:hint="eastAsia" w:ascii="仿宋_GB2312" w:hAnsi="宋体" w:eastAsia="仿宋_GB2312"/>
          <w:sz w:val="28"/>
          <w:szCs w:val="28"/>
        </w:rPr>
        <w:t>.</w:t>
      </w:r>
      <w:ins w:id="210" w:author="赵锐(海珠信息管理科)" w:date="2011-10-27T11:29:00Z">
        <w:r>
          <w:rPr>
            <w:rFonts w:hint="eastAsia" w:ascii="仿宋_GB2312" w:hAnsi="宋体" w:eastAsia="仿宋_GB2312"/>
            <w:sz w:val="28"/>
            <w:szCs w:val="28"/>
          </w:rPr>
          <w:t xml:space="preserve"> 在网上办税系统中，</w:t>
        </w:r>
      </w:ins>
      <w:r>
        <w:rPr>
          <w:rFonts w:hint="eastAsia" w:ascii="仿宋_GB2312" w:hAnsi="宋体" w:eastAsia="仿宋_GB2312"/>
          <w:sz w:val="28"/>
          <w:szCs w:val="28"/>
        </w:rPr>
        <w:t>(   B    )不属于人员关键信息。</w:t>
      </w:r>
      <w:ins w:id="211" w:author="jiangdongxu" w:date="2011-10-25T10:28:00Z">
        <w:del w:id="212" w:author="赵锐(海珠信息管理科)" w:date="2011-10-27T11:29:00Z">
          <w:r>
            <w:rPr>
              <w:rFonts w:hint="eastAsia" w:ascii="仿宋_GB2312" w:hAnsi="宋体" w:eastAsia="仿宋_GB2312"/>
              <w:sz w:val="28"/>
              <w:szCs w:val="28"/>
            </w:rPr>
            <w:delText>交代前提，比如在网报系统中。</w:delText>
          </w:r>
        </w:del>
      </w:ins>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A.姓名                          B.用工方式</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C.身份证明类别                  D.身份证明号码</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解析：人员关键信息包括姓名、身份证明类别、身份证明号码，故B正确。</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w:t>
      </w:r>
      <w:del w:id="213" w:author="赵锐(海珠信息管理科)" w:date="2011-10-27T11:29:00Z">
        <w:r>
          <w:rPr>
            <w:rFonts w:hint="eastAsia" w:ascii="仿宋_GB2312" w:hAnsi="宋体" w:eastAsia="仿宋_GB2312"/>
            <w:sz w:val="28"/>
            <w:szCs w:val="28"/>
          </w:rPr>
          <w:delText>45</w:delText>
        </w:r>
      </w:del>
      <w:r>
        <w:rPr>
          <w:rFonts w:hint="eastAsia" w:ascii="仿宋_GB2312" w:hAnsi="宋体" w:eastAsia="仿宋_GB2312"/>
          <w:sz w:val="28"/>
          <w:szCs w:val="28"/>
        </w:rPr>
        <w:t>39</w:t>
      </w:r>
      <w:ins w:id="214" w:author="赵锐(海珠信息管理科)" w:date="2011-10-27T11:29:00Z">
        <w:del w:id="215" w:author="jiangdongxu" w:date="2011-10-30T21:16:00Z">
          <w:r>
            <w:rPr>
              <w:rFonts w:hint="eastAsia" w:ascii="仿宋_GB2312" w:hAnsi="宋体" w:eastAsia="仿宋_GB2312"/>
              <w:sz w:val="28"/>
              <w:szCs w:val="28"/>
            </w:rPr>
            <w:delText>4</w:delText>
          </w:r>
        </w:del>
      </w:ins>
      <w:r>
        <w:rPr>
          <w:rFonts w:hint="eastAsia" w:ascii="仿宋_GB2312" w:hAnsi="宋体" w:eastAsia="仿宋_GB2312"/>
          <w:sz w:val="28"/>
          <w:szCs w:val="28"/>
        </w:rPr>
        <w:t>.纳税人可以根据（B ）在网上办税系统中的“个税查询”处查询、打印个人基本信息。</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A.姓名                        B.个人身份证明号码</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C.纳税人编码                  D.拼音简码</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解析：目前税务机关的网报系统、自动查询机，均只支持以个人身份证明号码来查询个人基本信息，故B正确。</w:t>
      </w:r>
    </w:p>
    <w:p>
      <w:pPr>
        <w:spacing w:line="360" w:lineRule="auto"/>
        <w:ind w:firstLine="420" w:firstLineChars="150"/>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del w:id="216" w:author="赵锐(海珠信息管理科)" w:date="2011-10-27T11:29:00Z">
        <w:r>
          <w:rPr>
            <w:rFonts w:hint="eastAsia" w:ascii="仿宋_GB2312" w:hAnsi="宋体" w:eastAsia="仿宋_GB2312"/>
            <w:sz w:val="28"/>
            <w:szCs w:val="28"/>
          </w:rPr>
          <w:delText>46</w:delText>
        </w:r>
      </w:del>
      <w:ins w:id="217" w:author="赵锐(海珠信息管理科)" w:date="2011-10-27T11:29:00Z">
        <w:r>
          <w:rPr>
            <w:rFonts w:hint="eastAsia" w:ascii="仿宋_GB2312" w:hAnsi="宋体" w:eastAsia="仿宋_GB2312"/>
            <w:sz w:val="28"/>
            <w:szCs w:val="28"/>
          </w:rPr>
          <w:t>4</w:t>
        </w:r>
      </w:ins>
      <w:r>
        <w:rPr>
          <w:rFonts w:hint="eastAsia" w:ascii="仿宋_GB2312" w:hAnsi="宋体" w:eastAsia="仿宋_GB2312"/>
          <w:sz w:val="28"/>
          <w:szCs w:val="28"/>
        </w:rPr>
        <w:t>0</w:t>
      </w:r>
      <w:ins w:id="218" w:author="赵锐(海珠信息管理科)" w:date="2011-10-27T11:29:00Z">
        <w:del w:id="219" w:author="jiangdongxu" w:date="2011-10-30T21:16:00Z">
          <w:r>
            <w:rPr>
              <w:rFonts w:hint="eastAsia" w:ascii="仿宋_GB2312" w:hAnsi="宋体" w:eastAsia="仿宋_GB2312"/>
              <w:sz w:val="28"/>
              <w:szCs w:val="28"/>
            </w:rPr>
            <w:delText>5</w:delText>
          </w:r>
        </w:del>
      </w:ins>
      <w:r>
        <w:rPr>
          <w:rFonts w:hint="eastAsia" w:ascii="仿宋_GB2312" w:hAnsi="宋体" w:eastAsia="仿宋_GB2312"/>
          <w:sz w:val="28"/>
          <w:szCs w:val="28"/>
        </w:rPr>
        <w:t>.在网上办税系统中</w:t>
      </w:r>
      <w:del w:id="220" w:author="jiangdongxu" w:date="2011-10-25T10:28:00Z">
        <w:r>
          <w:rPr>
            <w:rFonts w:hint="eastAsia" w:ascii="仿宋_GB2312" w:hAnsi="宋体" w:eastAsia="仿宋_GB2312"/>
            <w:sz w:val="28"/>
            <w:szCs w:val="28"/>
          </w:rPr>
          <w:delText>中</w:delText>
        </w:r>
      </w:del>
      <w:r>
        <w:rPr>
          <w:rFonts w:hint="eastAsia" w:ascii="仿宋_GB2312" w:hAnsi="宋体" w:eastAsia="仿宋_GB2312"/>
          <w:sz w:val="28"/>
          <w:szCs w:val="28"/>
        </w:rPr>
        <w:t>，个人所得税明细申报除了通过使用客户端软件制作报盘文件上传申报外，还提供了一种可以下载模板的方式供纳税人使用，该模板类型为（ B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A.DAT                            B.XLS</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C.CSV                            D.以上都不对</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解析：通过下载、上传模版的方式进行申报的格式是XLS，故B正确。</w:t>
      </w:r>
    </w:p>
    <w:p>
      <w:pPr>
        <w:spacing w:line="360" w:lineRule="auto"/>
        <w:ind w:firstLine="560" w:firstLineChars="200"/>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del w:id="221" w:author="赵锐(海珠信息管理科)" w:date="2011-10-27T11:29:00Z">
        <w:r>
          <w:rPr>
            <w:rFonts w:hint="eastAsia" w:ascii="仿宋_GB2312" w:hAnsi="宋体" w:eastAsia="仿宋_GB2312"/>
            <w:sz w:val="28"/>
            <w:szCs w:val="28"/>
          </w:rPr>
          <w:delText>47</w:delText>
        </w:r>
      </w:del>
      <w:ins w:id="222" w:author="赵锐(海珠信息管理科)" w:date="2011-10-27T11:29:00Z">
        <w:r>
          <w:rPr>
            <w:rFonts w:hint="eastAsia" w:ascii="仿宋_GB2312" w:hAnsi="宋体" w:eastAsia="仿宋_GB2312"/>
            <w:sz w:val="28"/>
            <w:szCs w:val="28"/>
          </w:rPr>
          <w:t>4</w:t>
        </w:r>
      </w:ins>
      <w:r>
        <w:rPr>
          <w:rFonts w:hint="eastAsia" w:ascii="仿宋_GB2312" w:hAnsi="宋体" w:eastAsia="仿宋_GB2312"/>
          <w:sz w:val="28"/>
          <w:szCs w:val="28"/>
        </w:rPr>
        <w:t>1</w:t>
      </w:r>
      <w:ins w:id="223" w:author="赵锐(海珠信息管理科)" w:date="2011-10-27T11:29:00Z">
        <w:del w:id="224" w:author="jiangdongxu" w:date="2011-10-30T21:16:00Z">
          <w:r>
            <w:rPr>
              <w:rFonts w:hint="eastAsia" w:ascii="仿宋_GB2312" w:hAnsi="宋体" w:eastAsia="仿宋_GB2312"/>
              <w:sz w:val="28"/>
              <w:szCs w:val="28"/>
            </w:rPr>
            <w:delText>6</w:delText>
          </w:r>
        </w:del>
      </w:ins>
      <w:r>
        <w:rPr>
          <w:rFonts w:hint="eastAsia" w:ascii="仿宋_GB2312" w:hAnsi="宋体" w:eastAsia="仿宋_GB2312"/>
          <w:sz w:val="28"/>
          <w:szCs w:val="28"/>
        </w:rPr>
        <w:t>.网上办税系统中进行社保增减员时只能（A ）进行增减员。</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A.当月                           B.三个月内</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C.一个缴费年度内                 D.半年内</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解析：网上进行社保增减员时只能在当月内进行增减员，故A正确。</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del w:id="225" w:author="赵锐(海珠信息管理科)" w:date="2011-10-27T11:30:00Z">
        <w:r>
          <w:rPr>
            <w:rFonts w:hint="eastAsia" w:ascii="仿宋_GB2312" w:hAnsi="宋体" w:eastAsia="仿宋_GB2312"/>
            <w:sz w:val="28"/>
            <w:szCs w:val="28"/>
          </w:rPr>
          <w:delText>49</w:delText>
        </w:r>
      </w:del>
      <w:ins w:id="226" w:author="赵锐(海珠信息管理科)" w:date="2011-10-27T11:30:00Z">
        <w:r>
          <w:rPr>
            <w:rFonts w:hint="eastAsia" w:ascii="仿宋_GB2312" w:hAnsi="宋体" w:eastAsia="仿宋_GB2312"/>
            <w:sz w:val="28"/>
            <w:szCs w:val="28"/>
          </w:rPr>
          <w:t>4</w:t>
        </w:r>
      </w:ins>
      <w:r>
        <w:rPr>
          <w:rFonts w:hint="eastAsia" w:ascii="仿宋_GB2312" w:hAnsi="宋体" w:eastAsia="仿宋_GB2312"/>
          <w:sz w:val="28"/>
          <w:szCs w:val="28"/>
        </w:rPr>
        <w:t>2</w:t>
      </w:r>
      <w:ins w:id="227" w:author="赵锐(海珠信息管理科)" w:date="2011-10-27T11:30:00Z">
        <w:del w:id="228" w:author="jiangdongxu" w:date="2011-10-30T21:16:00Z">
          <w:r>
            <w:rPr>
              <w:rFonts w:hint="eastAsia" w:ascii="仿宋_GB2312" w:hAnsi="宋体" w:eastAsia="仿宋_GB2312"/>
              <w:sz w:val="28"/>
              <w:szCs w:val="28"/>
            </w:rPr>
            <w:delText>8</w:delText>
          </w:r>
        </w:del>
      </w:ins>
      <w:r>
        <w:rPr>
          <w:rFonts w:hint="eastAsia" w:ascii="仿宋_GB2312" w:hAnsi="宋体" w:eastAsia="仿宋_GB2312"/>
          <w:sz w:val="28"/>
          <w:szCs w:val="28"/>
        </w:rPr>
        <w:t>.不属于网上自行作废社保费申报的必要条件是（ D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A.属本单位自行申报              B.当月采用网络申报</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C.未清缴款项                    D.申报当日</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解析：自行作废社保费申报的时间不限于当日，其他三项为自行作废的必要条件,故D正确。</w:t>
      </w:r>
    </w:p>
    <w:p>
      <w:pPr>
        <w:widowControl/>
        <w:spacing w:line="360" w:lineRule="auto"/>
        <w:jc w:val="left"/>
        <w:outlineLvl w:val="9"/>
        <w:rPr>
          <w:rFonts w:hint="eastAsia" w:ascii="仿宋_GB2312" w:eastAsia="仿宋_GB2312"/>
          <w:sz w:val="28"/>
          <w:szCs w:val="28"/>
        </w:rPr>
      </w:pPr>
    </w:p>
    <w:p>
      <w:pPr>
        <w:widowControl/>
        <w:spacing w:line="360" w:lineRule="auto"/>
        <w:ind w:firstLine="560" w:firstLineChars="200"/>
        <w:jc w:val="left"/>
        <w:outlineLvl w:val="9"/>
        <w:rPr>
          <w:rFonts w:hint="eastAsia" w:ascii="仿宋_GB2312" w:eastAsia="仿宋_GB2312"/>
          <w:sz w:val="28"/>
          <w:szCs w:val="28"/>
        </w:rPr>
      </w:pPr>
      <w:r>
        <w:rPr>
          <w:rFonts w:hint="eastAsia" w:ascii="仿宋_GB2312" w:eastAsia="仿宋_GB2312"/>
          <w:sz w:val="28"/>
          <w:szCs w:val="28"/>
        </w:rPr>
        <w:t>43．某纳税人在“发票在线”系统中开具了一张电子发票，跨月后才发现该发票的金额开具错误但已入账，针对该发票应采取（  B  ）操作。</w:t>
      </w:r>
    </w:p>
    <w:p>
      <w:pPr>
        <w:widowControl/>
        <w:spacing w:line="360" w:lineRule="auto"/>
        <w:ind w:firstLine="560" w:firstLineChars="200"/>
        <w:jc w:val="left"/>
        <w:outlineLvl w:val="9"/>
        <w:rPr>
          <w:rFonts w:hint="eastAsia" w:ascii="仿宋_GB2312" w:eastAsia="仿宋_GB2312"/>
          <w:sz w:val="28"/>
          <w:szCs w:val="28"/>
        </w:rPr>
      </w:pPr>
      <w:r>
        <w:rPr>
          <w:rFonts w:hint="eastAsia" w:ascii="仿宋_GB2312" w:eastAsia="仿宋_GB2312"/>
          <w:sz w:val="28"/>
          <w:szCs w:val="28"/>
        </w:rPr>
        <w:t xml:space="preserve">A.作废                          B.红冲   </w:t>
      </w:r>
    </w:p>
    <w:p>
      <w:pPr>
        <w:widowControl/>
        <w:spacing w:line="360" w:lineRule="auto"/>
        <w:ind w:firstLine="560" w:firstLineChars="200"/>
        <w:jc w:val="left"/>
        <w:outlineLvl w:val="9"/>
        <w:rPr>
          <w:rFonts w:hint="eastAsia" w:ascii="仿宋_GB2312" w:eastAsia="仿宋_GB2312"/>
          <w:sz w:val="28"/>
          <w:szCs w:val="28"/>
        </w:rPr>
      </w:pPr>
      <w:r>
        <w:rPr>
          <w:rFonts w:hint="eastAsia" w:ascii="仿宋_GB2312" w:eastAsia="仿宋_GB2312"/>
          <w:sz w:val="28"/>
          <w:szCs w:val="28"/>
        </w:rPr>
        <w:t>C.作废记账清单                  D.抵减</w:t>
      </w:r>
    </w:p>
    <w:p>
      <w:pPr>
        <w:widowControl/>
        <w:spacing w:line="360" w:lineRule="auto"/>
        <w:ind w:firstLine="560" w:firstLineChars="200"/>
        <w:jc w:val="left"/>
        <w:outlineLvl w:val="9"/>
        <w:rPr>
          <w:rFonts w:hint="eastAsia" w:ascii="仿宋_GB2312" w:eastAsia="仿宋_GB2312"/>
          <w:sz w:val="28"/>
          <w:szCs w:val="28"/>
        </w:rPr>
      </w:pPr>
      <w:r>
        <w:rPr>
          <w:rFonts w:hint="eastAsia" w:ascii="仿宋_GB2312" w:eastAsia="仿宋_GB2312"/>
          <w:sz w:val="28"/>
          <w:szCs w:val="28"/>
        </w:rPr>
        <w:t>解析：红冲的条件是对已记帐的、跨月需要更正的发票，而当月开具的发票在当月作废，故B正确。</w:t>
      </w:r>
    </w:p>
    <w:p>
      <w:pPr>
        <w:widowControl/>
        <w:spacing w:line="360" w:lineRule="auto"/>
        <w:jc w:val="left"/>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44. 对于非电子发票，在“发票在线”系统中需要（  B  ）后才能红冲。</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A.作废</w:t>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B.补录</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C.重新开具</w:t>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ab/>
      </w:r>
      <w:r>
        <w:rPr>
          <w:rFonts w:hint="eastAsia" w:ascii="仿宋_GB2312" w:eastAsia="仿宋_GB2312"/>
          <w:sz w:val="28"/>
          <w:szCs w:val="28"/>
        </w:rPr>
        <w:t>D.抵减</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解析：对于按规定可以作红冲处理的非电子发票，“发票在线系统”提供补录红冲功能。开票人补录非电子发票的信息，经营管理员审核确认后，开票人可作红冲操作。</w:t>
      </w:r>
    </w:p>
    <w:p>
      <w:pPr>
        <w:widowControl/>
        <w:spacing w:line="360" w:lineRule="auto"/>
        <w:jc w:val="left"/>
        <w:outlineLvl w:val="9"/>
        <w:rPr>
          <w:rFonts w:hint="eastAsia" w:ascii="仿宋_GB2312" w:eastAsia="仿宋_GB2312"/>
          <w:sz w:val="28"/>
          <w:szCs w:val="28"/>
        </w:rPr>
      </w:pPr>
    </w:p>
    <w:p>
      <w:pPr>
        <w:spacing w:line="360" w:lineRule="auto"/>
        <w:ind w:firstLine="560" w:firstLineChars="200"/>
        <w:outlineLvl w:val="9"/>
        <w:rPr>
          <w:rFonts w:hint="eastAsia" w:ascii="仿宋_GB2312" w:hAnsi="仿宋" w:eastAsia="仿宋_GB2312"/>
          <w:sz w:val="30"/>
          <w:szCs w:val="30"/>
        </w:rPr>
      </w:pPr>
      <w:r>
        <w:rPr>
          <w:rFonts w:hint="eastAsia" w:ascii="仿宋_GB2312" w:hAnsi="仿宋" w:eastAsia="仿宋_GB2312"/>
          <w:sz w:val="28"/>
          <w:szCs w:val="28"/>
        </w:rPr>
        <w:t>二、多项选择题</w:t>
      </w:r>
      <w:r>
        <w:rPr>
          <w:rFonts w:hint="eastAsia" w:ascii="仿宋_GB2312" w:hAnsi="仿宋" w:eastAsia="仿宋_GB2312"/>
          <w:sz w:val="30"/>
          <w:szCs w:val="30"/>
        </w:rPr>
        <w:t>（在每个小题的备选答案中，至少有两个或两个以上个答案最符合题意，请将其代码填在该题的括号内。）</w:t>
      </w:r>
    </w:p>
    <w:p>
      <w:pPr>
        <w:spacing w:line="360" w:lineRule="auto"/>
        <w:ind w:firstLine="570"/>
        <w:outlineLvl w:val="9"/>
        <w:rPr>
          <w:rFonts w:hint="eastAsia" w:ascii="仿宋_GB2312" w:eastAsia="仿宋_GB2312"/>
          <w:sz w:val="28"/>
          <w:szCs w:val="28"/>
        </w:rPr>
      </w:pPr>
      <w:r>
        <w:rPr>
          <w:rFonts w:hint="eastAsia" w:ascii="仿宋_GB2312" w:eastAsia="仿宋_GB2312"/>
          <w:sz w:val="28"/>
          <w:szCs w:val="28"/>
        </w:rPr>
        <w:t>1.</w:t>
      </w:r>
      <w:r>
        <w:rPr>
          <w:rFonts w:hint="eastAsia" w:ascii="仿宋_GB2312" w:eastAsia="仿宋_GB2312"/>
        </w:rPr>
        <w:t xml:space="preserve"> </w:t>
      </w:r>
      <w:r>
        <w:rPr>
          <w:rFonts w:hint="eastAsia" w:ascii="仿宋_GB2312" w:eastAsia="仿宋_GB2312"/>
          <w:sz w:val="28"/>
          <w:szCs w:val="28"/>
        </w:rPr>
        <w:t>在大集中税收征管信息系统中，用不同的界面颜色表示该项目的录入属性。以下表示录入属性正确的有（ABC）。</w:t>
      </w:r>
    </w:p>
    <w:p>
      <w:pPr>
        <w:spacing w:line="360" w:lineRule="auto"/>
        <w:ind w:firstLine="636" w:firstLineChars="227"/>
        <w:outlineLvl w:val="9"/>
        <w:rPr>
          <w:rFonts w:hint="eastAsia" w:ascii="仿宋_GB2312" w:eastAsia="仿宋_GB2312"/>
          <w:sz w:val="28"/>
          <w:szCs w:val="28"/>
        </w:rPr>
      </w:pPr>
      <w:r>
        <w:rPr>
          <w:rFonts w:hint="eastAsia" w:ascii="仿宋_GB2312" w:eastAsia="仿宋_GB2312"/>
          <w:sz w:val="28"/>
          <w:szCs w:val="28"/>
        </w:rPr>
        <w:t>A. 浅绿色表示该项内容必须录入，如果没有录入的话，那么在存盘操作时将进行检查，并提示没有录入的必录项。</w:t>
      </w:r>
    </w:p>
    <w:p>
      <w:pPr>
        <w:pStyle w:val="7"/>
        <w:numPr>
          <w:numId w:val="0"/>
        </w:numPr>
        <w:ind w:left="840" w:hanging="420"/>
        <w:outlineLvl w:val="9"/>
        <w:rPr>
          <w:rFonts w:hint="eastAsia" w:ascii="仿宋_GB2312"/>
          <w:sz w:val="28"/>
          <w:szCs w:val="28"/>
        </w:rPr>
      </w:pPr>
      <w:r>
        <w:rPr>
          <w:rFonts w:hint="eastAsia" w:ascii="仿宋_GB2312"/>
        </w:rPr>
        <w:t xml:space="preserve"> </w:t>
      </w:r>
      <w:r>
        <w:rPr>
          <w:rFonts w:hint="eastAsia" w:ascii="仿宋_GB2312"/>
          <w:sz w:val="28"/>
          <w:szCs w:val="28"/>
        </w:rPr>
        <w:t>B. 白色表示该项内容并不要求必须录入，存盘时不做检查。</w:t>
      </w:r>
    </w:p>
    <w:p>
      <w:pPr>
        <w:spacing w:line="360" w:lineRule="auto"/>
        <w:ind w:firstLine="636" w:firstLineChars="227"/>
        <w:outlineLvl w:val="9"/>
        <w:rPr>
          <w:rFonts w:hint="eastAsia" w:ascii="仿宋_GB2312" w:eastAsia="仿宋_GB2312"/>
          <w:sz w:val="28"/>
          <w:szCs w:val="28"/>
        </w:rPr>
      </w:pPr>
      <w:r>
        <w:rPr>
          <w:rFonts w:hint="eastAsia" w:ascii="仿宋_GB2312" w:eastAsia="仿宋_GB2312"/>
          <w:sz w:val="28"/>
          <w:szCs w:val="28"/>
        </w:rPr>
        <w:t>C.</w:t>
      </w:r>
      <w:r>
        <w:rPr>
          <w:rFonts w:hint="eastAsia" w:ascii="仿宋_GB2312" w:eastAsia="仿宋_GB2312"/>
        </w:rPr>
        <w:t xml:space="preserve"> </w:t>
      </w:r>
      <w:r>
        <w:rPr>
          <w:rFonts w:hint="eastAsia" w:ascii="仿宋_GB2312" w:eastAsia="仿宋_GB2312"/>
          <w:sz w:val="28"/>
          <w:szCs w:val="28"/>
        </w:rPr>
        <w:t>灰色表示该项内容不允许录入，仅用于由系统自动带出的信息显示。</w:t>
      </w:r>
    </w:p>
    <w:p>
      <w:pPr>
        <w:spacing w:line="360" w:lineRule="auto"/>
        <w:ind w:firstLine="636" w:firstLineChars="227"/>
        <w:outlineLvl w:val="9"/>
        <w:rPr>
          <w:rFonts w:hint="eastAsia" w:ascii="仿宋_GB2312" w:eastAsia="仿宋_GB2312"/>
          <w:sz w:val="28"/>
          <w:szCs w:val="28"/>
        </w:rPr>
      </w:pPr>
      <w:r>
        <w:rPr>
          <w:rFonts w:hint="eastAsia" w:ascii="仿宋_GB2312" w:eastAsia="仿宋_GB2312"/>
          <w:sz w:val="28"/>
          <w:szCs w:val="28"/>
        </w:rPr>
        <w:t>D.蓝色表示该项目可录入，不录入也将不做检查。</w:t>
      </w:r>
    </w:p>
    <w:p>
      <w:pPr>
        <w:spacing w:line="360" w:lineRule="auto"/>
        <w:ind w:firstLine="570"/>
        <w:outlineLvl w:val="9"/>
        <w:rPr>
          <w:rFonts w:hint="eastAsia" w:ascii="仿宋_GB2312" w:eastAsia="仿宋_GB2312"/>
          <w:sz w:val="28"/>
          <w:szCs w:val="28"/>
        </w:rPr>
      </w:pPr>
      <w:r>
        <w:rPr>
          <w:rFonts w:hint="eastAsia" w:ascii="仿宋_GB2312" w:eastAsia="仿宋_GB2312"/>
          <w:sz w:val="28"/>
          <w:szCs w:val="28"/>
        </w:rPr>
        <w:t>解析：大集中税收征管信息系统系统习惯的颜色表示只有浅绿色、白色、灰色。浅绿色表示必录内容，白色表示可选内容，灰色仅用于显示信息。故ABC正确。</w:t>
      </w:r>
    </w:p>
    <w:p>
      <w:pPr>
        <w:spacing w:line="360" w:lineRule="auto"/>
        <w:ind w:firstLine="570"/>
        <w:outlineLvl w:val="9"/>
        <w:rPr>
          <w:rFonts w:hint="eastAsia" w:ascii="仿宋_GB2312" w:eastAsia="仿宋_GB2312"/>
          <w:sz w:val="28"/>
          <w:szCs w:val="28"/>
        </w:rPr>
      </w:pPr>
    </w:p>
    <w:p>
      <w:pPr>
        <w:pStyle w:val="6"/>
        <w:outlineLvl w:val="9"/>
        <w:rPr>
          <w:rFonts w:hint="eastAsia" w:ascii="仿宋_GB2312" w:hAnsi="Times New Roman"/>
          <w:color w:val="auto"/>
          <w:kern w:val="2"/>
        </w:rPr>
      </w:pPr>
      <w:r>
        <w:rPr>
          <w:rFonts w:hint="eastAsia" w:ascii="仿宋_GB2312"/>
        </w:rPr>
        <w:t>2</w:t>
      </w:r>
      <w:r>
        <w:rPr>
          <w:rFonts w:hint="eastAsia" w:ascii="仿宋_GB2312" w:hAnsi="Times New Roman"/>
          <w:color w:val="auto"/>
          <w:kern w:val="2"/>
        </w:rPr>
        <w:t>.</w:t>
      </w:r>
      <w:ins w:id="229" w:author="jiangdongxu" w:date="2011-10-28T23:07:00Z">
        <w:r>
          <w:rPr>
            <w:rFonts w:hint="eastAsia" w:ascii="仿宋_GB2312" w:hAnsi="Times New Roman"/>
            <w:color w:val="auto"/>
            <w:kern w:val="2"/>
          </w:rPr>
          <w:t>大集中</w:t>
        </w:r>
      </w:ins>
      <w:r>
        <w:rPr>
          <w:rFonts w:hint="eastAsia" w:ascii="仿宋_GB2312" w:hAnsi="Times New Roman"/>
          <w:color w:val="auto"/>
          <w:kern w:val="2"/>
        </w:rPr>
        <w:t xml:space="preserve">税收征管信息系统中，对于有代码项的录入内容，操作时有以下(ACD)方式。 </w:t>
      </w:r>
    </w:p>
    <w:p>
      <w:pPr>
        <w:pStyle w:val="7"/>
        <w:numPr>
          <w:numId w:val="0"/>
        </w:numPr>
        <w:ind w:left="840" w:hanging="420"/>
        <w:outlineLvl w:val="9"/>
        <w:rPr>
          <w:rFonts w:hint="eastAsia" w:ascii="仿宋_GB2312" w:hAnsi="Times New Roman" w:cs="Times New Roman"/>
          <w:color w:val="auto"/>
          <w:kern w:val="2"/>
          <w:sz w:val="28"/>
          <w:szCs w:val="28"/>
          <w:lang w:val="en-US"/>
        </w:rPr>
      </w:pPr>
      <w:r>
        <w:rPr>
          <w:rFonts w:hint="eastAsia" w:ascii="仿宋_GB2312" w:hAnsi="Times New Roman" w:cs="Times New Roman"/>
          <w:color w:val="auto"/>
          <w:kern w:val="2"/>
          <w:sz w:val="28"/>
          <w:szCs w:val="28"/>
          <w:lang w:val="en-US"/>
        </w:rPr>
        <w:t xml:space="preserve"> A.用鼠标单击下拉窗口右方的箭头，然后选择相应的内容</w:t>
      </w:r>
    </w:p>
    <w:p>
      <w:pPr>
        <w:pStyle w:val="7"/>
        <w:numPr>
          <w:numId w:val="0"/>
        </w:numPr>
        <w:ind w:left="840" w:hanging="420"/>
        <w:outlineLvl w:val="9"/>
        <w:rPr>
          <w:rFonts w:hint="eastAsia" w:ascii="仿宋_GB2312" w:hAnsi="Times New Roman" w:cs="Times New Roman"/>
          <w:color w:val="auto"/>
          <w:kern w:val="2"/>
          <w:sz w:val="28"/>
          <w:szCs w:val="28"/>
          <w:lang w:val="en-US"/>
        </w:rPr>
      </w:pPr>
      <w:r>
        <w:rPr>
          <w:rFonts w:hint="eastAsia" w:ascii="仿宋_GB2312" w:hAnsi="Times New Roman" w:cs="Times New Roman"/>
          <w:color w:val="auto"/>
          <w:kern w:val="2"/>
          <w:sz w:val="28"/>
          <w:szCs w:val="28"/>
          <w:lang w:val="en-US"/>
        </w:rPr>
        <w:t xml:space="preserve"> B.在录入框内按鼠标右键，然后选择相应的内容</w:t>
      </w:r>
    </w:p>
    <w:p>
      <w:pPr>
        <w:pStyle w:val="7"/>
        <w:numPr>
          <w:numId w:val="0"/>
        </w:numPr>
        <w:ind w:left="420"/>
        <w:outlineLvl w:val="9"/>
        <w:rPr>
          <w:rFonts w:hint="eastAsia" w:ascii="仿宋_GB2312" w:hAnsi="Times New Roman" w:cs="Times New Roman"/>
          <w:color w:val="auto"/>
          <w:kern w:val="2"/>
          <w:sz w:val="28"/>
          <w:szCs w:val="28"/>
          <w:lang w:val="en-US"/>
        </w:rPr>
      </w:pPr>
      <w:r>
        <w:rPr>
          <w:rFonts w:hint="eastAsia" w:ascii="仿宋_GB2312" w:hAnsi="Times New Roman" w:cs="Times New Roman"/>
          <w:color w:val="auto"/>
          <w:kern w:val="2"/>
          <w:sz w:val="28"/>
          <w:szCs w:val="28"/>
          <w:lang w:val="en-US"/>
        </w:rPr>
        <w:t xml:space="preserve"> C.直接录入代码，系统将自动把代码转换为相应的文字</w:t>
      </w:r>
    </w:p>
    <w:p>
      <w:pPr>
        <w:pStyle w:val="7"/>
        <w:numPr>
          <w:numId w:val="0"/>
        </w:numPr>
        <w:ind w:left="840" w:hanging="420"/>
        <w:outlineLvl w:val="9"/>
        <w:rPr>
          <w:rFonts w:hint="eastAsia" w:ascii="仿宋_GB2312" w:hAnsi="Times New Roman" w:cs="Times New Roman"/>
          <w:color w:val="auto"/>
          <w:kern w:val="2"/>
          <w:sz w:val="28"/>
          <w:szCs w:val="28"/>
          <w:lang w:val="en-US"/>
        </w:rPr>
      </w:pPr>
      <w:r>
        <w:rPr>
          <w:rFonts w:hint="eastAsia" w:ascii="仿宋_GB2312" w:hAnsi="Times New Roman" w:cs="Times New Roman"/>
          <w:color w:val="auto"/>
          <w:kern w:val="2"/>
          <w:sz w:val="28"/>
          <w:szCs w:val="28"/>
          <w:lang w:val="en-US"/>
        </w:rPr>
        <w:t xml:space="preserve"> D.直接输入文字</w:t>
      </w:r>
    </w:p>
    <w:p>
      <w:pPr>
        <w:pStyle w:val="7"/>
        <w:numPr>
          <w:numId w:val="0"/>
        </w:numPr>
        <w:ind w:firstLine="420"/>
        <w:outlineLvl w:val="9"/>
        <w:rPr>
          <w:rFonts w:hint="eastAsia" w:ascii="仿宋_GB2312" w:hAnsi="Times New Roman" w:cs="Times New Roman"/>
          <w:color w:val="auto"/>
          <w:kern w:val="2"/>
          <w:sz w:val="28"/>
          <w:szCs w:val="28"/>
          <w:lang w:val="en-US"/>
        </w:rPr>
      </w:pPr>
      <w:r>
        <w:rPr>
          <w:rFonts w:hint="eastAsia" w:ascii="仿宋_GB2312" w:hAnsi="Times New Roman" w:cs="Times New Roman"/>
          <w:color w:val="auto"/>
          <w:kern w:val="2"/>
          <w:sz w:val="28"/>
          <w:szCs w:val="28"/>
          <w:lang w:val="en-US"/>
        </w:rPr>
        <w:t xml:space="preserve"> 解析：录入项支持鼠标下拉选择、直接录入代码、直接录入文字，但不支持鼠标右键。故ACD正确。 </w:t>
      </w:r>
    </w:p>
    <w:p>
      <w:pPr>
        <w:pStyle w:val="6"/>
        <w:outlineLvl w:val="9"/>
        <w:rPr>
          <w:rFonts w:hint="eastAsia" w:ascii="仿宋_GB2312" w:hAnsi="Times New Roman"/>
          <w:color w:val="auto"/>
          <w:kern w:val="2"/>
        </w:rPr>
      </w:pPr>
    </w:p>
    <w:p>
      <w:pPr>
        <w:pStyle w:val="6"/>
        <w:outlineLvl w:val="9"/>
        <w:rPr>
          <w:rFonts w:hint="eastAsia" w:ascii="仿宋_GB2312"/>
        </w:rPr>
      </w:pPr>
      <w:r>
        <w:rPr>
          <w:rFonts w:hint="eastAsia" w:ascii="仿宋_GB2312"/>
        </w:rPr>
        <w:t>3.在</w:t>
      </w:r>
      <w:ins w:id="230" w:author="jiangdongxu" w:date="2011-10-28T23:07:00Z">
        <w:r>
          <w:rPr>
            <w:rFonts w:hint="eastAsia" w:ascii="仿宋_GB2312"/>
          </w:rPr>
          <w:t>大集中</w:t>
        </w:r>
      </w:ins>
      <w:r>
        <w:rPr>
          <w:rFonts w:hint="eastAsia" w:ascii="仿宋_GB2312"/>
        </w:rPr>
        <w:t>税收征管信息系统中，有许多地方需要录入日期。通过（ABC）方式可以录入日期。</w:t>
      </w:r>
    </w:p>
    <w:p>
      <w:pPr>
        <w:pStyle w:val="7"/>
        <w:numPr>
          <w:numId w:val="0"/>
        </w:numPr>
        <w:ind w:left="840" w:hanging="420"/>
        <w:outlineLvl w:val="9"/>
        <w:rPr>
          <w:rFonts w:hint="eastAsia" w:ascii="仿宋_GB2312" w:cs="Times New Roman"/>
          <w:sz w:val="28"/>
          <w:szCs w:val="28"/>
          <w:lang w:val="en-US"/>
        </w:rPr>
      </w:pPr>
      <w:r>
        <w:rPr>
          <w:rFonts w:hint="eastAsia" w:ascii="仿宋_GB2312" w:cs="Times New Roman"/>
          <w:sz w:val="28"/>
          <w:szCs w:val="28"/>
          <w:lang w:val="en-US"/>
        </w:rPr>
        <w:t xml:space="preserve"> A.在日期录入框中，以数字方式直接录入日期</w:t>
      </w:r>
    </w:p>
    <w:p>
      <w:pPr>
        <w:pStyle w:val="7"/>
        <w:numPr>
          <w:numId w:val="0"/>
        </w:numPr>
        <w:ind w:firstLine="420" w:firstLineChars="150"/>
        <w:outlineLvl w:val="9"/>
        <w:rPr>
          <w:rFonts w:hint="eastAsia" w:ascii="仿宋_GB2312" w:cs="Times New Roman"/>
          <w:sz w:val="28"/>
          <w:szCs w:val="28"/>
          <w:lang w:val="en-US"/>
        </w:rPr>
      </w:pPr>
      <w:r>
        <w:rPr>
          <w:rFonts w:hint="eastAsia" w:ascii="仿宋_GB2312" w:cs="Times New Roman"/>
          <w:sz w:val="28"/>
          <w:szCs w:val="28"/>
          <w:lang w:val="en-US"/>
        </w:rPr>
        <w:t xml:space="preserve"> B.在日期录入框中，双击会弹出日期选择界面，选择需要的日期，按确定按钮就完成日期录入操作</w:t>
      </w:r>
    </w:p>
    <w:p>
      <w:pPr>
        <w:pStyle w:val="7"/>
        <w:numPr>
          <w:numId w:val="0"/>
        </w:numPr>
        <w:ind w:firstLine="420" w:firstLineChars="150"/>
        <w:outlineLvl w:val="9"/>
        <w:rPr>
          <w:rFonts w:hint="eastAsia" w:ascii="仿宋_GB2312" w:cs="Times New Roman"/>
          <w:sz w:val="28"/>
          <w:szCs w:val="28"/>
          <w:lang w:val="en-US"/>
        </w:rPr>
      </w:pPr>
      <w:r>
        <w:rPr>
          <w:rFonts w:hint="eastAsia" w:ascii="仿宋_GB2312" w:cs="Times New Roman"/>
          <w:sz w:val="28"/>
          <w:szCs w:val="28"/>
          <w:lang w:val="en-US"/>
        </w:rPr>
        <w:t xml:space="preserve"> C.在日期录入框中，按F8会弹出日期选择界面，选择需要的日期，按确定按钮就完成日期录入操作</w:t>
      </w:r>
    </w:p>
    <w:p>
      <w:pPr>
        <w:pStyle w:val="7"/>
        <w:numPr>
          <w:numId w:val="0"/>
        </w:numPr>
        <w:ind w:firstLine="420" w:firstLineChars="150"/>
        <w:outlineLvl w:val="9"/>
        <w:rPr>
          <w:rFonts w:hint="eastAsia" w:ascii="仿宋_GB2312" w:cs="Times New Roman"/>
          <w:sz w:val="28"/>
          <w:szCs w:val="28"/>
          <w:lang w:val="en-US"/>
        </w:rPr>
      </w:pPr>
      <w:r>
        <w:rPr>
          <w:rFonts w:hint="eastAsia" w:ascii="仿宋_GB2312" w:cs="Times New Roman"/>
          <w:sz w:val="28"/>
          <w:szCs w:val="28"/>
          <w:lang w:val="en-US"/>
        </w:rPr>
        <w:t xml:space="preserve">  D.在日期录入框中，按鼠标右键会弹出日期选择界面，选择需要的日期，按确定按钮就完成日期录入操作</w:t>
      </w:r>
    </w:p>
    <w:p>
      <w:pPr>
        <w:pStyle w:val="7"/>
        <w:numPr>
          <w:numId w:val="0"/>
        </w:numPr>
        <w:ind w:firstLine="420"/>
        <w:outlineLvl w:val="9"/>
        <w:rPr>
          <w:rFonts w:hint="eastAsia" w:ascii="仿宋_GB2312" w:cs="Times New Roman"/>
          <w:sz w:val="28"/>
          <w:szCs w:val="28"/>
          <w:lang w:val="en-US"/>
        </w:rPr>
      </w:pPr>
      <w:r>
        <w:rPr>
          <w:rFonts w:hint="eastAsia" w:ascii="仿宋_GB2312" w:cs="Times New Roman"/>
          <w:sz w:val="28"/>
          <w:szCs w:val="28"/>
          <w:lang w:val="en-US"/>
        </w:rPr>
        <w:t xml:space="preserve"> 解析：大集中</w:t>
      </w:r>
      <w:ins w:id="231" w:author="jiangdongxu" w:date="2011-10-28T23:08:00Z">
        <w:r>
          <w:rPr>
            <w:rFonts w:hint="eastAsia" w:ascii="仿宋_GB2312" w:cs="Times New Roman"/>
            <w:sz w:val="28"/>
            <w:szCs w:val="28"/>
            <w:lang w:val="en-US"/>
          </w:rPr>
          <w:t>税收征管</w:t>
        </w:r>
      </w:ins>
      <w:r>
        <w:rPr>
          <w:rFonts w:hint="eastAsia" w:ascii="仿宋_GB2312" w:cs="Times New Roman"/>
          <w:sz w:val="28"/>
          <w:szCs w:val="28"/>
          <w:lang w:val="en-US"/>
        </w:rPr>
        <w:t>系统中日期录入支持以数字方式直接录入日期，支持双击弹出日期选择界面选择确定，在日期录入框中按F8会弹出日期选择界面，但不支持鼠标右键操作。故ABC正确。</w:t>
      </w:r>
    </w:p>
    <w:p>
      <w:pPr>
        <w:pStyle w:val="7"/>
        <w:numPr>
          <w:numId w:val="0"/>
        </w:numPr>
        <w:ind w:left="840" w:hanging="420"/>
        <w:outlineLvl w:val="9"/>
        <w:rPr>
          <w:rFonts w:hint="eastAsia" w:ascii="仿宋_GB2312" w:cs="Times New Roman"/>
          <w:sz w:val="28"/>
          <w:szCs w:val="28"/>
          <w:lang w:val="en-US"/>
        </w:rPr>
      </w:pPr>
    </w:p>
    <w:p>
      <w:pPr>
        <w:pStyle w:val="7"/>
        <w:numPr>
          <w:numId w:val="0"/>
        </w:numPr>
        <w:ind w:left="-2" w:leftChars="-57" w:hanging="118" w:hangingChars="42"/>
        <w:outlineLvl w:val="9"/>
        <w:rPr>
          <w:rFonts w:hint="eastAsia" w:ascii="仿宋_GB2312" w:cs="Times New Roman"/>
          <w:sz w:val="28"/>
          <w:szCs w:val="28"/>
          <w:lang w:val="en-US"/>
        </w:rPr>
      </w:pPr>
      <w:r>
        <w:rPr>
          <w:rFonts w:hint="eastAsia" w:ascii="仿宋_GB2312" w:cs="Times New Roman"/>
          <w:sz w:val="28"/>
          <w:szCs w:val="28"/>
          <w:lang w:val="en-US"/>
        </w:rPr>
        <w:t xml:space="preserve">      4.</w:t>
      </w:r>
      <w:ins w:id="232" w:author="jiangdongxu" w:date="2011-10-28T23:08:00Z">
        <w:r>
          <w:rPr>
            <w:rFonts w:hint="eastAsia" w:ascii="仿宋_GB2312" w:cs="Times New Roman"/>
            <w:sz w:val="28"/>
            <w:szCs w:val="28"/>
            <w:lang w:val="en-US"/>
          </w:rPr>
          <w:t xml:space="preserve"> 大集中税收征管系统中</w:t>
        </w:r>
      </w:ins>
      <w:r>
        <w:rPr>
          <w:rFonts w:hint="eastAsia" w:ascii="仿宋_GB2312" w:cs="Times New Roman"/>
          <w:sz w:val="28"/>
          <w:szCs w:val="28"/>
          <w:lang w:val="en-US"/>
        </w:rPr>
        <w:t>发票管理模块包括（ABCD）。</w:t>
      </w:r>
    </w:p>
    <w:p>
      <w:pPr>
        <w:pStyle w:val="7"/>
        <w:numPr>
          <w:numId w:val="0"/>
        </w:numPr>
        <w:ind w:left="841" w:leftChars="334" w:hanging="140" w:hangingChars="50"/>
        <w:outlineLvl w:val="9"/>
        <w:rPr>
          <w:rFonts w:hint="eastAsia" w:ascii="仿宋_GB2312" w:cs="Times New Roman"/>
          <w:sz w:val="28"/>
          <w:szCs w:val="28"/>
          <w:lang w:val="en-US"/>
        </w:rPr>
      </w:pPr>
      <w:r>
        <w:rPr>
          <w:rFonts w:hint="eastAsia" w:ascii="仿宋_GB2312" w:cs="Times New Roman"/>
          <w:sz w:val="28"/>
          <w:szCs w:val="28"/>
          <w:lang w:val="en-US"/>
        </w:rPr>
        <w:t>A.发票印制管理                B.发票库存管理</w:t>
      </w:r>
    </w:p>
    <w:p>
      <w:pPr>
        <w:pStyle w:val="7"/>
        <w:numPr>
          <w:numId w:val="0"/>
        </w:numPr>
        <w:ind w:left="841" w:leftChars="334" w:hanging="140" w:hangingChars="50"/>
        <w:outlineLvl w:val="9"/>
        <w:rPr>
          <w:rFonts w:hint="eastAsia" w:ascii="仿宋_GB2312" w:cs="Times New Roman"/>
          <w:sz w:val="28"/>
          <w:szCs w:val="28"/>
          <w:lang w:val="en-US"/>
        </w:rPr>
      </w:pPr>
      <w:r>
        <w:rPr>
          <w:rFonts w:hint="eastAsia" w:ascii="仿宋_GB2312" w:cs="Times New Roman"/>
          <w:sz w:val="28"/>
          <w:szCs w:val="28"/>
          <w:lang w:val="en-US"/>
        </w:rPr>
        <w:t xml:space="preserve">C.发票遗失管理                D.发票担保管理 </w:t>
      </w:r>
    </w:p>
    <w:p>
      <w:pPr>
        <w:spacing w:line="360" w:lineRule="auto"/>
        <w:ind w:firstLine="570"/>
        <w:outlineLvl w:val="9"/>
        <w:rPr>
          <w:rFonts w:hint="eastAsia" w:ascii="仿宋_GB2312" w:hAnsi="Arial" w:eastAsia="仿宋_GB2312"/>
          <w:color w:val="000000"/>
          <w:kern w:val="0"/>
          <w:sz w:val="28"/>
          <w:szCs w:val="28"/>
        </w:rPr>
      </w:pPr>
      <w:r>
        <w:rPr>
          <w:rFonts w:hint="eastAsia" w:ascii="仿宋_GB2312" w:hAnsi="Arial" w:eastAsia="仿宋_GB2312"/>
          <w:color w:val="000000"/>
          <w:kern w:val="0"/>
          <w:sz w:val="28"/>
          <w:szCs w:val="28"/>
        </w:rPr>
        <w:t>解析：发票印制管理、库存管理、遗失管理、担保管理都属于发票管理的范畴。故ABCD正确。</w:t>
      </w:r>
    </w:p>
    <w:p>
      <w:pPr>
        <w:spacing w:line="360" w:lineRule="auto"/>
        <w:ind w:firstLine="570"/>
        <w:outlineLvl w:val="9"/>
        <w:rPr>
          <w:rFonts w:hint="eastAsia" w:ascii="仿宋_GB2312" w:hAnsi="Arial" w:eastAsia="仿宋_GB2312"/>
          <w:color w:val="000000"/>
          <w:kern w:val="0"/>
          <w:sz w:val="28"/>
          <w:szCs w:val="28"/>
        </w:rPr>
      </w:pPr>
    </w:p>
    <w:p>
      <w:pPr>
        <w:spacing w:line="360" w:lineRule="auto"/>
        <w:ind w:firstLine="708" w:firstLineChars="253"/>
        <w:outlineLvl w:val="9"/>
        <w:rPr>
          <w:rFonts w:hint="eastAsia" w:ascii="仿宋_GB2312" w:hAnsi="Arial" w:eastAsia="仿宋_GB2312"/>
          <w:color w:val="000000"/>
          <w:kern w:val="0"/>
          <w:sz w:val="28"/>
          <w:szCs w:val="28"/>
        </w:rPr>
      </w:pPr>
      <w:r>
        <w:rPr>
          <w:rFonts w:hint="eastAsia" w:ascii="仿宋_GB2312" w:hAnsi="Arial" w:eastAsia="仿宋_GB2312"/>
          <w:color w:val="000000"/>
          <w:kern w:val="0"/>
          <w:sz w:val="28"/>
          <w:szCs w:val="28"/>
        </w:rPr>
        <w:t>5.</w:t>
      </w:r>
      <w:ins w:id="233" w:author="jiangdongxu" w:date="2011-10-28T23:08:00Z">
        <w:r>
          <w:rPr>
            <w:rFonts w:hint="eastAsia" w:ascii="仿宋_GB2312" w:hAnsi="Arial" w:eastAsia="仿宋_GB2312"/>
            <w:color w:val="000000"/>
            <w:kern w:val="0"/>
            <w:sz w:val="28"/>
            <w:szCs w:val="28"/>
          </w:rPr>
          <w:t xml:space="preserve"> </w:t>
        </w:r>
      </w:ins>
      <w:ins w:id="234" w:author="jiangdongxu" w:date="2011-10-28T23:08:00Z">
        <w:r>
          <w:rPr>
            <w:rFonts w:hint="eastAsia" w:ascii="仿宋_GB2312" w:hAnsi="Arial" w:eastAsia="仿宋_GB2312"/>
            <w:color w:val="000000"/>
            <w:kern w:val="0"/>
            <w:sz w:val="28"/>
            <w:szCs w:val="28"/>
            <w:rPrChange w:id="235" w:author="jiangdongxu" w:date="2011-10-28T23:09:00Z">
              <w:rPr>
                <w:rFonts w:hint="eastAsia"/>
                <w:sz w:val="28"/>
                <w:szCs w:val="28"/>
              </w:rPr>
            </w:rPrChange>
          </w:rPr>
          <w:t>大集中税收征管系统中</w:t>
        </w:r>
      </w:ins>
      <w:r>
        <w:rPr>
          <w:rFonts w:hint="eastAsia" w:ascii="仿宋_GB2312" w:hAnsi="Arial" w:eastAsia="仿宋_GB2312"/>
          <w:color w:val="000000"/>
          <w:kern w:val="0"/>
          <w:sz w:val="28"/>
          <w:szCs w:val="28"/>
        </w:rPr>
        <w:t>属于发票库存管理的操作有（AC）。</w:t>
      </w:r>
    </w:p>
    <w:p>
      <w:pPr>
        <w:spacing w:line="360" w:lineRule="auto"/>
        <w:ind w:firstLine="706" w:firstLineChars="252"/>
        <w:outlineLvl w:val="9"/>
        <w:rPr>
          <w:rFonts w:hint="eastAsia" w:ascii="仿宋_GB2312" w:hAnsi="Arial" w:eastAsia="仿宋_GB2312"/>
          <w:color w:val="000000"/>
          <w:kern w:val="0"/>
          <w:sz w:val="28"/>
          <w:szCs w:val="28"/>
        </w:rPr>
      </w:pPr>
      <w:r>
        <w:rPr>
          <w:rFonts w:hint="eastAsia" w:ascii="仿宋_GB2312" w:hAnsi="Arial" w:eastAsia="仿宋_GB2312"/>
          <w:color w:val="000000"/>
          <w:kern w:val="0"/>
          <w:sz w:val="28"/>
          <w:szCs w:val="28"/>
        </w:rPr>
        <w:t>A.发票入库                     B.发票领购</w:t>
      </w:r>
    </w:p>
    <w:p>
      <w:pPr>
        <w:spacing w:line="360" w:lineRule="auto"/>
        <w:ind w:firstLine="708" w:firstLineChars="253"/>
        <w:outlineLvl w:val="9"/>
        <w:rPr>
          <w:rFonts w:hint="eastAsia" w:ascii="仿宋_GB2312" w:hAnsi="Arial" w:eastAsia="仿宋_GB2312"/>
          <w:color w:val="000000"/>
          <w:kern w:val="0"/>
          <w:sz w:val="28"/>
          <w:szCs w:val="28"/>
        </w:rPr>
      </w:pPr>
      <w:r>
        <w:rPr>
          <w:rFonts w:hint="eastAsia" w:ascii="仿宋_GB2312" w:hAnsi="Arial" w:eastAsia="仿宋_GB2312"/>
          <w:color w:val="000000"/>
          <w:kern w:val="0"/>
          <w:sz w:val="28"/>
          <w:szCs w:val="28"/>
        </w:rPr>
        <w:t>C.发票核销                     D.发票挂失</w:t>
      </w:r>
    </w:p>
    <w:p>
      <w:pPr>
        <w:spacing w:line="360" w:lineRule="auto"/>
        <w:ind w:firstLine="708" w:firstLineChars="253"/>
        <w:outlineLvl w:val="9"/>
        <w:rPr>
          <w:rFonts w:hint="eastAsia" w:ascii="仿宋_GB2312" w:hAnsi="Arial" w:eastAsia="仿宋_GB2312"/>
          <w:color w:val="000000"/>
          <w:kern w:val="0"/>
          <w:sz w:val="28"/>
          <w:szCs w:val="28"/>
        </w:rPr>
      </w:pPr>
      <w:r>
        <w:rPr>
          <w:rFonts w:hint="eastAsia" w:ascii="仿宋_GB2312" w:hAnsi="Arial" w:eastAsia="仿宋_GB2312"/>
          <w:color w:val="000000"/>
          <w:kern w:val="0"/>
          <w:sz w:val="28"/>
          <w:szCs w:val="28"/>
        </w:rPr>
        <w:t>解析：发票领购属于领购管理，发票挂失属于发票遗失管理，属于发票库存管理的操作只有发票入库和发票核销。故AC正确。</w:t>
      </w:r>
    </w:p>
    <w:p>
      <w:pPr>
        <w:spacing w:line="360" w:lineRule="auto"/>
        <w:ind w:firstLine="570"/>
        <w:outlineLvl w:val="9"/>
        <w:rPr>
          <w:rFonts w:hint="eastAsia" w:ascii="仿宋_GB2312" w:hAnsi="Arial" w:eastAsia="仿宋_GB2312"/>
          <w:color w:val="000000"/>
          <w:kern w:val="0"/>
          <w:sz w:val="28"/>
          <w:szCs w:val="28"/>
        </w:rPr>
      </w:pPr>
    </w:p>
    <w:p>
      <w:pPr>
        <w:spacing w:line="360" w:lineRule="auto"/>
        <w:ind w:firstLine="570"/>
        <w:outlineLvl w:val="9"/>
        <w:rPr>
          <w:rFonts w:hint="eastAsia" w:ascii="仿宋_GB2312" w:hAnsi="Arial" w:eastAsia="仿宋_GB2312"/>
          <w:color w:val="000000"/>
          <w:kern w:val="0"/>
          <w:sz w:val="28"/>
          <w:szCs w:val="28"/>
        </w:rPr>
      </w:pPr>
      <w:r>
        <w:rPr>
          <w:rFonts w:hint="eastAsia" w:ascii="仿宋_GB2312" w:hAnsi="Arial" w:eastAsia="仿宋_GB2312"/>
          <w:color w:val="000000"/>
          <w:kern w:val="0"/>
          <w:sz w:val="28"/>
          <w:szCs w:val="28"/>
        </w:rPr>
        <w:t>6.</w:t>
      </w:r>
      <w:ins w:id="236" w:author="jiangdongxu" w:date="2011-10-28T23:08:00Z">
        <w:r>
          <w:rPr>
            <w:rFonts w:hint="eastAsia" w:ascii="仿宋_GB2312" w:hAnsi="Arial" w:eastAsia="仿宋_GB2312"/>
            <w:color w:val="000000"/>
            <w:kern w:val="0"/>
            <w:sz w:val="28"/>
            <w:szCs w:val="28"/>
          </w:rPr>
          <w:t xml:space="preserve"> </w:t>
        </w:r>
      </w:ins>
      <w:ins w:id="237" w:author="jiangdongxu" w:date="2011-10-28T23:08:00Z">
        <w:r>
          <w:rPr>
            <w:rFonts w:hint="eastAsia" w:ascii="仿宋_GB2312" w:hAnsi="Arial" w:eastAsia="仿宋_GB2312"/>
            <w:color w:val="000000"/>
            <w:kern w:val="0"/>
            <w:sz w:val="28"/>
            <w:szCs w:val="28"/>
            <w:rPrChange w:id="238" w:author="jiangdongxu" w:date="2011-10-28T23:09:00Z">
              <w:rPr>
                <w:rFonts w:hint="eastAsia"/>
                <w:sz w:val="28"/>
                <w:szCs w:val="28"/>
              </w:rPr>
            </w:rPrChange>
          </w:rPr>
          <w:t>大集中税收征管系统中</w:t>
        </w:r>
      </w:ins>
      <w:r>
        <w:rPr>
          <w:rFonts w:hint="eastAsia" w:ascii="仿宋_GB2312" w:hAnsi="Arial" w:eastAsia="仿宋_GB2312"/>
          <w:color w:val="000000"/>
          <w:kern w:val="0"/>
          <w:sz w:val="28"/>
          <w:szCs w:val="28"/>
        </w:rPr>
        <w:t>发票挂失新建挂失表单时需要录入所挂失的发票的（ABC）等信息。</w:t>
      </w:r>
    </w:p>
    <w:p>
      <w:pPr>
        <w:spacing w:line="360" w:lineRule="auto"/>
        <w:ind w:firstLine="570"/>
        <w:outlineLvl w:val="9"/>
        <w:rPr>
          <w:rFonts w:hint="eastAsia" w:ascii="仿宋_GB2312" w:hAnsi="Arial" w:eastAsia="仿宋_GB2312"/>
          <w:color w:val="000000"/>
          <w:kern w:val="0"/>
          <w:sz w:val="28"/>
          <w:szCs w:val="28"/>
        </w:rPr>
      </w:pPr>
      <w:r>
        <w:rPr>
          <w:rFonts w:hint="eastAsia" w:ascii="仿宋_GB2312" w:hAnsi="Arial" w:eastAsia="仿宋_GB2312"/>
          <w:color w:val="000000"/>
          <w:kern w:val="0"/>
          <w:sz w:val="28"/>
          <w:szCs w:val="28"/>
        </w:rPr>
        <w:t>A.发票种类                  B.批次</w:t>
      </w:r>
    </w:p>
    <w:p>
      <w:pPr>
        <w:spacing w:line="360" w:lineRule="auto"/>
        <w:ind w:firstLine="570"/>
        <w:outlineLvl w:val="9"/>
        <w:rPr>
          <w:rFonts w:hint="eastAsia" w:ascii="仿宋_GB2312" w:hAnsi="Arial" w:eastAsia="仿宋_GB2312"/>
          <w:color w:val="000000"/>
          <w:kern w:val="0"/>
          <w:sz w:val="28"/>
          <w:szCs w:val="28"/>
        </w:rPr>
      </w:pPr>
      <w:r>
        <w:rPr>
          <w:rFonts w:hint="eastAsia" w:ascii="仿宋_GB2312" w:hAnsi="Arial" w:eastAsia="仿宋_GB2312"/>
          <w:color w:val="000000"/>
          <w:kern w:val="0"/>
          <w:sz w:val="28"/>
          <w:szCs w:val="28"/>
        </w:rPr>
        <w:t>C.份数                      D.领用人</w:t>
      </w:r>
    </w:p>
    <w:p>
      <w:pPr>
        <w:spacing w:line="360" w:lineRule="auto"/>
        <w:ind w:firstLine="570"/>
        <w:outlineLvl w:val="9"/>
        <w:rPr>
          <w:rFonts w:hint="eastAsia" w:ascii="仿宋_GB2312" w:hAnsi="Arial" w:eastAsia="仿宋_GB2312"/>
          <w:color w:val="000000"/>
          <w:kern w:val="0"/>
          <w:sz w:val="28"/>
          <w:szCs w:val="28"/>
        </w:rPr>
      </w:pPr>
      <w:r>
        <w:rPr>
          <w:rFonts w:hint="eastAsia" w:ascii="仿宋_GB2312" w:hAnsi="Arial" w:eastAsia="仿宋_GB2312"/>
          <w:color w:val="000000"/>
          <w:kern w:val="0"/>
          <w:sz w:val="28"/>
          <w:szCs w:val="28"/>
        </w:rPr>
        <w:t>解析：发票挂失新建挂失表单时需要录入所挂失的发票的发票种类、批次、份数，不需要录入领用人。故ABC正确。</w:t>
      </w:r>
    </w:p>
    <w:p>
      <w:pPr>
        <w:spacing w:line="360" w:lineRule="auto"/>
        <w:ind w:firstLine="570"/>
        <w:outlineLvl w:val="9"/>
        <w:rPr>
          <w:rFonts w:hint="eastAsia" w:ascii="仿宋_GB2312" w:hAnsi="Arial" w:eastAsia="仿宋_GB2312"/>
          <w:color w:val="000000"/>
          <w:kern w:val="0"/>
          <w:sz w:val="28"/>
          <w:szCs w:val="28"/>
        </w:rPr>
      </w:pPr>
    </w:p>
    <w:p>
      <w:pPr>
        <w:spacing w:line="360" w:lineRule="auto"/>
        <w:ind w:firstLine="570"/>
        <w:outlineLvl w:val="9"/>
        <w:rPr>
          <w:rFonts w:hint="eastAsia" w:ascii="仿宋_GB2312" w:hAnsi="Arial" w:eastAsia="仿宋_GB2312"/>
          <w:color w:val="000000"/>
          <w:kern w:val="0"/>
          <w:sz w:val="28"/>
          <w:szCs w:val="28"/>
        </w:rPr>
      </w:pPr>
      <w:r>
        <w:rPr>
          <w:rFonts w:hint="eastAsia" w:ascii="仿宋_GB2312" w:hAnsi="Arial" w:eastAsia="仿宋_GB2312"/>
          <w:color w:val="000000"/>
          <w:kern w:val="0"/>
          <w:sz w:val="28"/>
          <w:szCs w:val="28"/>
        </w:rPr>
        <w:t>7.</w:t>
      </w:r>
      <w:ins w:id="239" w:author="jiangdongxu" w:date="2011-10-28T23:09:00Z">
        <w:r>
          <w:rPr>
            <w:rFonts w:hint="eastAsia" w:ascii="仿宋_GB2312" w:hAnsi="Arial" w:eastAsia="仿宋_GB2312"/>
            <w:color w:val="000000"/>
            <w:kern w:val="0"/>
            <w:sz w:val="28"/>
            <w:szCs w:val="28"/>
            <w:rPrChange w:id="240" w:author="jiangdongxu" w:date="2011-10-28T23:09:00Z">
              <w:rPr>
                <w:rFonts w:hint="eastAsia"/>
                <w:sz w:val="28"/>
                <w:szCs w:val="28"/>
              </w:rPr>
            </w:rPrChange>
          </w:rPr>
          <w:t xml:space="preserve"> 大集中税收征管系统中</w:t>
        </w:r>
      </w:ins>
      <w:r>
        <w:rPr>
          <w:rFonts w:hint="eastAsia" w:ascii="仿宋_GB2312" w:hAnsi="Arial" w:eastAsia="仿宋_GB2312"/>
          <w:color w:val="000000"/>
          <w:kern w:val="0"/>
          <w:sz w:val="28"/>
          <w:szCs w:val="28"/>
        </w:rPr>
        <w:t>发票库存查询需要填写和选择的查询条件是（ ABC ）。</w:t>
      </w:r>
    </w:p>
    <w:p>
      <w:pPr>
        <w:spacing w:line="360" w:lineRule="auto"/>
        <w:ind w:firstLine="570"/>
        <w:outlineLvl w:val="9"/>
        <w:rPr>
          <w:rFonts w:hint="eastAsia" w:ascii="仿宋_GB2312" w:hAnsi="Arial" w:eastAsia="仿宋_GB2312"/>
          <w:color w:val="000000"/>
          <w:kern w:val="0"/>
          <w:sz w:val="28"/>
          <w:szCs w:val="28"/>
        </w:rPr>
      </w:pPr>
      <w:r>
        <w:rPr>
          <w:rFonts w:hint="eastAsia" w:ascii="仿宋_GB2312" w:hAnsi="Arial" w:eastAsia="仿宋_GB2312"/>
          <w:color w:val="000000"/>
          <w:kern w:val="0"/>
          <w:sz w:val="28"/>
          <w:szCs w:val="28"/>
        </w:rPr>
        <w:t>A.税务机关                    B.发票种类</w:t>
      </w:r>
    </w:p>
    <w:p>
      <w:pPr>
        <w:spacing w:line="360" w:lineRule="auto"/>
        <w:ind w:firstLine="570"/>
        <w:outlineLvl w:val="9"/>
        <w:rPr>
          <w:rFonts w:hint="eastAsia" w:ascii="仿宋_GB2312" w:hAnsi="Arial" w:eastAsia="仿宋_GB2312"/>
          <w:color w:val="000000"/>
          <w:kern w:val="0"/>
          <w:sz w:val="28"/>
          <w:szCs w:val="28"/>
        </w:rPr>
      </w:pPr>
      <w:r>
        <w:rPr>
          <w:rFonts w:hint="eastAsia" w:ascii="仿宋_GB2312" w:hAnsi="Arial" w:eastAsia="仿宋_GB2312"/>
          <w:color w:val="000000"/>
          <w:kern w:val="0"/>
          <w:sz w:val="28"/>
          <w:szCs w:val="28"/>
        </w:rPr>
        <w:t>C.发票仓库                    D.发票批次</w:t>
      </w:r>
    </w:p>
    <w:p>
      <w:pPr>
        <w:spacing w:line="360" w:lineRule="auto"/>
        <w:ind w:firstLine="570"/>
        <w:outlineLvl w:val="9"/>
        <w:rPr>
          <w:rFonts w:hint="eastAsia" w:ascii="仿宋_GB2312" w:hAnsi="Arial" w:eastAsia="仿宋_GB2312"/>
          <w:color w:val="000000"/>
          <w:kern w:val="0"/>
          <w:sz w:val="28"/>
          <w:szCs w:val="28"/>
        </w:rPr>
      </w:pPr>
      <w:r>
        <w:rPr>
          <w:rFonts w:hint="eastAsia" w:ascii="仿宋_GB2312" w:hAnsi="Arial" w:eastAsia="仿宋_GB2312"/>
          <w:color w:val="000000"/>
          <w:kern w:val="0"/>
          <w:sz w:val="28"/>
          <w:szCs w:val="28"/>
        </w:rPr>
        <w:t>解析：发票库存查询需要填写和选择的查询条件为税务机关、发票种类、发票仓库，没有发票批次。故ABC正确。</w:t>
      </w:r>
    </w:p>
    <w:p>
      <w:pPr>
        <w:spacing w:line="360" w:lineRule="auto"/>
        <w:ind w:firstLine="570"/>
        <w:outlineLvl w:val="9"/>
        <w:rPr>
          <w:rFonts w:hint="eastAsia" w:ascii="仿宋_GB2312" w:hAnsi="Arial" w:eastAsia="仿宋_GB2312"/>
          <w:color w:val="000000"/>
          <w:kern w:val="0"/>
          <w:sz w:val="28"/>
          <w:szCs w:val="28"/>
        </w:rPr>
      </w:pPr>
    </w:p>
    <w:p>
      <w:pPr>
        <w:spacing w:line="360" w:lineRule="auto"/>
        <w:ind w:firstLine="708" w:firstLineChars="253"/>
        <w:outlineLvl w:val="9"/>
        <w:rPr>
          <w:rFonts w:hint="eastAsia" w:ascii="仿宋_GB2312" w:eastAsia="仿宋_GB2312"/>
          <w:sz w:val="28"/>
          <w:szCs w:val="28"/>
        </w:rPr>
      </w:pPr>
      <w:r>
        <w:rPr>
          <w:rFonts w:hint="eastAsia" w:ascii="仿宋_GB2312" w:hAnsi="Arial" w:eastAsia="仿宋_GB2312"/>
          <w:color w:val="000000"/>
          <w:kern w:val="0"/>
          <w:sz w:val="28"/>
          <w:szCs w:val="28"/>
        </w:rPr>
        <w:t>8.大集中</w:t>
      </w:r>
      <w:ins w:id="241" w:author="jiangdongxu" w:date="2011-10-28T23:09:00Z">
        <w:r>
          <w:rPr>
            <w:rFonts w:hint="eastAsia" w:ascii="仿宋_GB2312" w:hAnsi="Arial" w:eastAsia="仿宋_GB2312"/>
            <w:color w:val="000000"/>
            <w:kern w:val="0"/>
            <w:sz w:val="28"/>
            <w:szCs w:val="28"/>
          </w:rPr>
          <w:t>税收征管</w:t>
        </w:r>
      </w:ins>
      <w:r>
        <w:rPr>
          <w:rFonts w:hint="eastAsia" w:ascii="仿宋_GB2312" w:hAnsi="Arial" w:eastAsia="仿宋_GB2312"/>
          <w:color w:val="000000"/>
          <w:kern w:val="0"/>
          <w:sz w:val="28"/>
          <w:szCs w:val="28"/>
        </w:rPr>
        <w:t>系统中有效的征收方式</w:t>
      </w:r>
      <w:r>
        <w:rPr>
          <w:rFonts w:hint="eastAsia" w:ascii="仿宋_GB2312" w:eastAsia="仿宋_GB2312"/>
          <w:sz w:val="28"/>
          <w:szCs w:val="28"/>
        </w:rPr>
        <w:t>包括（ACD）。</w:t>
      </w:r>
    </w:p>
    <w:p>
      <w:pPr>
        <w:spacing w:line="360" w:lineRule="auto"/>
        <w:ind w:firstLine="708" w:firstLineChars="253"/>
        <w:outlineLvl w:val="9"/>
        <w:rPr>
          <w:rFonts w:hint="eastAsia" w:ascii="仿宋_GB2312" w:eastAsia="仿宋_GB2312"/>
          <w:sz w:val="28"/>
          <w:szCs w:val="28"/>
        </w:rPr>
      </w:pPr>
      <w:r>
        <w:rPr>
          <w:rFonts w:hint="eastAsia" w:ascii="仿宋_GB2312" w:eastAsia="仿宋_GB2312"/>
          <w:sz w:val="28"/>
          <w:szCs w:val="28"/>
        </w:rPr>
        <w:t>A.查帐征收                  B.</w:t>
      </w:r>
      <w:r>
        <w:rPr>
          <w:rFonts w:hint="eastAsia" w:ascii="仿宋_GB2312" w:eastAsia="仿宋_GB2312"/>
        </w:rPr>
        <w:t xml:space="preserve"> </w:t>
      </w:r>
      <w:r>
        <w:rPr>
          <w:rFonts w:hint="eastAsia" w:ascii="仿宋_GB2312" w:eastAsia="仿宋_GB2312"/>
          <w:sz w:val="28"/>
          <w:szCs w:val="28"/>
        </w:rPr>
        <w:t>查定征收</w:t>
      </w:r>
    </w:p>
    <w:p>
      <w:pPr>
        <w:spacing w:line="360" w:lineRule="auto"/>
        <w:ind w:firstLine="708" w:firstLineChars="253"/>
        <w:outlineLvl w:val="9"/>
        <w:rPr>
          <w:rFonts w:hint="eastAsia" w:ascii="仿宋_GB2312" w:eastAsia="仿宋_GB2312"/>
          <w:sz w:val="28"/>
          <w:szCs w:val="28"/>
        </w:rPr>
      </w:pPr>
      <w:r>
        <w:rPr>
          <w:rFonts w:hint="eastAsia" w:ascii="仿宋_GB2312" w:eastAsia="仿宋_GB2312"/>
          <w:sz w:val="28"/>
          <w:szCs w:val="28"/>
        </w:rPr>
        <w:t>C.定额加发票（带征）       D.</w:t>
      </w:r>
      <w:r>
        <w:rPr>
          <w:rFonts w:hint="eastAsia" w:ascii="仿宋_GB2312" w:eastAsia="仿宋_GB2312"/>
        </w:rPr>
        <w:t xml:space="preserve"> </w:t>
      </w:r>
      <w:r>
        <w:rPr>
          <w:rFonts w:hint="eastAsia" w:ascii="仿宋_GB2312" w:eastAsia="仿宋_GB2312"/>
          <w:sz w:val="28"/>
          <w:szCs w:val="28"/>
        </w:rPr>
        <w:t>社保费定期定额</w:t>
      </w:r>
    </w:p>
    <w:p>
      <w:pPr>
        <w:spacing w:line="360" w:lineRule="auto"/>
        <w:ind w:firstLine="708" w:firstLineChars="253"/>
        <w:outlineLvl w:val="9"/>
        <w:rPr>
          <w:rFonts w:hint="eastAsia" w:ascii="仿宋_GB2312" w:eastAsia="仿宋_GB2312"/>
          <w:sz w:val="28"/>
          <w:szCs w:val="28"/>
        </w:rPr>
      </w:pPr>
      <w:r>
        <w:rPr>
          <w:rFonts w:hint="eastAsia" w:ascii="仿宋_GB2312" w:eastAsia="仿宋_GB2312"/>
          <w:sz w:val="28"/>
          <w:szCs w:val="28"/>
        </w:rPr>
        <w:t>解析：查帐征收、定额加发票（带征）、社保费定期定额均为目前大集中</w:t>
      </w:r>
      <w:ins w:id="242" w:author="jiangdongxu" w:date="2011-10-28T23:10:00Z">
        <w:r>
          <w:rPr>
            <w:rFonts w:hint="eastAsia" w:ascii="仿宋_GB2312" w:eastAsia="仿宋_GB2312"/>
            <w:sz w:val="28"/>
            <w:szCs w:val="28"/>
          </w:rPr>
          <w:t>税收征管</w:t>
        </w:r>
      </w:ins>
      <w:r>
        <w:rPr>
          <w:rFonts w:hint="eastAsia" w:ascii="仿宋_GB2312" w:eastAsia="仿宋_GB2312"/>
          <w:sz w:val="28"/>
          <w:szCs w:val="28"/>
        </w:rPr>
        <w:t>系统中有效的征收方式，查定征收已废弃，故B是错的，故ACD正确。</w:t>
      </w:r>
    </w:p>
    <w:p>
      <w:pPr>
        <w:spacing w:line="360" w:lineRule="auto"/>
        <w:ind w:firstLine="708" w:firstLineChars="253"/>
        <w:outlineLvl w:val="9"/>
        <w:rPr>
          <w:rFonts w:hint="eastAsia" w:ascii="仿宋_GB2312" w:eastAsia="仿宋_GB2312"/>
          <w:sz w:val="28"/>
          <w:szCs w:val="28"/>
        </w:rPr>
      </w:pPr>
    </w:p>
    <w:p>
      <w:pPr>
        <w:spacing w:line="360" w:lineRule="auto"/>
        <w:ind w:firstLine="180"/>
        <w:outlineLvl w:val="9"/>
        <w:rPr>
          <w:rFonts w:hint="eastAsia" w:ascii="仿宋_GB2312" w:eastAsia="仿宋_GB2312"/>
          <w:sz w:val="28"/>
          <w:szCs w:val="28"/>
        </w:rPr>
      </w:pPr>
      <w:r>
        <w:rPr>
          <w:rFonts w:hint="eastAsia" w:ascii="仿宋_GB2312" w:eastAsia="仿宋_GB2312"/>
          <w:sz w:val="28"/>
          <w:szCs w:val="28"/>
        </w:rPr>
        <w:t xml:space="preserve">   9.大集中</w:t>
      </w:r>
      <w:ins w:id="243" w:author="jiangdongxu" w:date="2011-10-28T23:10:00Z">
        <w:r>
          <w:rPr>
            <w:rFonts w:hint="eastAsia" w:ascii="仿宋_GB2312" w:eastAsia="仿宋_GB2312"/>
            <w:sz w:val="28"/>
            <w:szCs w:val="28"/>
          </w:rPr>
          <w:t>税收征管</w:t>
        </w:r>
      </w:ins>
      <w:r>
        <w:rPr>
          <w:rFonts w:hint="eastAsia" w:ascii="仿宋_GB2312" w:eastAsia="仿宋_GB2312"/>
          <w:sz w:val="28"/>
          <w:szCs w:val="28"/>
        </w:rPr>
        <w:t>系统中有效的缴款方式包括（ABC），需要根据实际情况决定。</w:t>
      </w:r>
    </w:p>
    <w:p>
      <w:pPr>
        <w:spacing w:line="360" w:lineRule="auto"/>
        <w:ind w:firstLine="570"/>
        <w:outlineLvl w:val="9"/>
        <w:rPr>
          <w:rFonts w:hint="eastAsia" w:ascii="仿宋_GB2312" w:eastAsia="仿宋_GB2312"/>
          <w:sz w:val="28"/>
          <w:szCs w:val="28"/>
        </w:rPr>
      </w:pPr>
      <w:r>
        <w:rPr>
          <w:rFonts w:hint="eastAsia" w:ascii="仿宋_GB2312" w:eastAsia="仿宋_GB2312"/>
          <w:sz w:val="28"/>
          <w:szCs w:val="28"/>
        </w:rPr>
        <w:t>A.持卡pos缴款               B.</w:t>
      </w:r>
      <w:r>
        <w:rPr>
          <w:rFonts w:hint="eastAsia" w:ascii="仿宋_GB2312" w:eastAsia="仿宋_GB2312"/>
        </w:rPr>
        <w:t xml:space="preserve"> </w:t>
      </w:r>
      <w:r>
        <w:rPr>
          <w:rFonts w:hint="eastAsia" w:ascii="仿宋_GB2312" w:eastAsia="仿宋_GB2312"/>
          <w:sz w:val="28"/>
          <w:szCs w:val="28"/>
        </w:rPr>
        <w:t>缴款书银行转帐</w:t>
      </w:r>
    </w:p>
    <w:p>
      <w:pPr>
        <w:spacing w:line="360" w:lineRule="auto"/>
        <w:ind w:firstLine="570"/>
        <w:outlineLvl w:val="9"/>
        <w:rPr>
          <w:rFonts w:hint="eastAsia" w:ascii="仿宋_GB2312" w:eastAsia="仿宋_GB2312"/>
          <w:color w:val="FF0000"/>
          <w:sz w:val="28"/>
          <w:szCs w:val="28"/>
        </w:rPr>
      </w:pPr>
      <w:r>
        <w:rPr>
          <w:rFonts w:hint="eastAsia" w:ascii="仿宋_GB2312" w:eastAsia="仿宋_GB2312"/>
          <w:sz w:val="28"/>
          <w:szCs w:val="28"/>
        </w:rPr>
        <w:t xml:space="preserve">C.批量预储扣税          </w:t>
      </w:r>
      <w:r>
        <w:rPr>
          <w:rFonts w:hint="eastAsia" w:ascii="仿宋_GB2312" w:eastAsia="仿宋_GB2312"/>
          <w:color w:val="FF0000"/>
          <w:sz w:val="28"/>
          <w:szCs w:val="28"/>
        </w:rPr>
        <w:t xml:space="preserve">    </w:t>
      </w:r>
      <w:r>
        <w:rPr>
          <w:rFonts w:hint="eastAsia" w:ascii="仿宋_GB2312" w:eastAsia="仿宋_GB2312"/>
          <w:color w:val="000000"/>
          <w:sz w:val="28"/>
          <w:szCs w:val="28"/>
        </w:rPr>
        <w:t xml:space="preserve">  D.</w:t>
      </w:r>
      <w:r>
        <w:rPr>
          <w:rFonts w:hint="eastAsia" w:ascii="仿宋_GB2312" w:eastAsia="仿宋_GB2312"/>
          <w:color w:val="000000"/>
        </w:rPr>
        <w:t xml:space="preserve"> </w:t>
      </w:r>
      <w:r>
        <w:rPr>
          <w:rFonts w:hint="eastAsia" w:ascii="仿宋_GB2312" w:eastAsia="仿宋_GB2312"/>
          <w:color w:val="000000"/>
          <w:sz w:val="28"/>
          <w:szCs w:val="28"/>
        </w:rPr>
        <w:t>银行转账</w:t>
      </w:r>
    </w:p>
    <w:p>
      <w:pPr>
        <w:spacing w:line="360" w:lineRule="auto"/>
        <w:ind w:firstLine="570"/>
        <w:outlineLvl w:val="9"/>
        <w:rPr>
          <w:rFonts w:hint="eastAsia" w:ascii="仿宋_GB2312" w:eastAsia="仿宋_GB2312"/>
          <w:color w:val="000000"/>
          <w:sz w:val="28"/>
          <w:szCs w:val="28"/>
        </w:rPr>
      </w:pPr>
      <w:r>
        <w:rPr>
          <w:rFonts w:hint="eastAsia" w:ascii="仿宋_GB2312" w:eastAsia="仿宋_GB2312"/>
          <w:color w:val="000000"/>
          <w:sz w:val="28"/>
          <w:szCs w:val="28"/>
        </w:rPr>
        <w:t>解析：持卡pos缴款、缴款书银行转帐、批量预储扣税、TIPS单笔实时扣款都是大集中系统中有效的缴款方式，故ABC正确。</w:t>
      </w:r>
    </w:p>
    <w:p>
      <w:pPr>
        <w:spacing w:line="360" w:lineRule="auto"/>
        <w:ind w:firstLine="570"/>
        <w:outlineLvl w:val="9"/>
        <w:rPr>
          <w:rFonts w:hint="eastAsia" w:ascii="仿宋_GB2312" w:eastAsia="仿宋_GB2312"/>
          <w:sz w:val="28"/>
          <w:szCs w:val="28"/>
        </w:rPr>
      </w:pPr>
    </w:p>
    <w:p>
      <w:pPr>
        <w:spacing w:line="360" w:lineRule="auto"/>
        <w:ind w:firstLine="708" w:firstLineChars="253"/>
        <w:outlineLvl w:val="9"/>
        <w:rPr>
          <w:rFonts w:hint="eastAsia" w:ascii="仿宋_GB2312" w:eastAsia="仿宋_GB2312"/>
          <w:sz w:val="28"/>
          <w:szCs w:val="28"/>
        </w:rPr>
      </w:pPr>
      <w:r>
        <w:rPr>
          <w:rFonts w:hint="eastAsia" w:ascii="仿宋_GB2312" w:eastAsia="仿宋_GB2312"/>
          <w:sz w:val="28"/>
          <w:szCs w:val="28"/>
        </w:rPr>
        <w:t>10.</w:t>
      </w:r>
      <w:ins w:id="244" w:author="jiangdongxu" w:date="2011-10-28T23:10:00Z">
        <w:r>
          <w:rPr>
            <w:rFonts w:hint="eastAsia" w:ascii="仿宋_GB2312" w:eastAsia="仿宋_GB2312"/>
            <w:sz w:val="28"/>
            <w:szCs w:val="28"/>
          </w:rPr>
          <w:t xml:space="preserve"> 大集中税收征管系统中</w:t>
        </w:r>
      </w:ins>
      <w:r>
        <w:rPr>
          <w:rFonts w:hint="eastAsia" w:ascii="仿宋_GB2312" w:eastAsia="仿宋_GB2312"/>
          <w:sz w:val="28"/>
          <w:szCs w:val="28"/>
        </w:rPr>
        <w:t>综合申报可以实现的申报有（ABCD）。</w:t>
      </w:r>
    </w:p>
    <w:p>
      <w:pPr>
        <w:spacing w:line="360" w:lineRule="auto"/>
        <w:ind w:firstLine="708" w:firstLineChars="253"/>
        <w:outlineLvl w:val="9"/>
        <w:rPr>
          <w:rFonts w:hint="eastAsia" w:ascii="仿宋_GB2312" w:eastAsia="仿宋_GB2312"/>
          <w:sz w:val="28"/>
          <w:szCs w:val="28"/>
        </w:rPr>
      </w:pPr>
      <w:r>
        <w:rPr>
          <w:rFonts w:hint="eastAsia" w:ascii="仿宋_GB2312" w:eastAsia="仿宋_GB2312"/>
          <w:sz w:val="28"/>
          <w:szCs w:val="28"/>
        </w:rPr>
        <w:t>A.正常申报                    B.自查补报</w:t>
      </w:r>
    </w:p>
    <w:p>
      <w:pPr>
        <w:spacing w:line="360" w:lineRule="auto"/>
        <w:ind w:firstLine="708" w:firstLineChars="253"/>
        <w:outlineLvl w:val="9"/>
        <w:rPr>
          <w:rFonts w:hint="eastAsia" w:ascii="仿宋_GB2312" w:eastAsia="仿宋_GB2312"/>
          <w:sz w:val="28"/>
          <w:szCs w:val="28"/>
        </w:rPr>
      </w:pPr>
      <w:r>
        <w:rPr>
          <w:rFonts w:hint="eastAsia" w:ascii="仿宋_GB2312" w:eastAsia="仿宋_GB2312"/>
          <w:sz w:val="28"/>
          <w:szCs w:val="28"/>
        </w:rPr>
        <w:t>C.被查补报                    D.延期申报预缴</w:t>
      </w:r>
    </w:p>
    <w:p>
      <w:pPr>
        <w:spacing w:line="360" w:lineRule="auto"/>
        <w:ind w:firstLine="708" w:firstLineChars="253"/>
        <w:outlineLvl w:val="9"/>
        <w:rPr>
          <w:rFonts w:hint="eastAsia" w:ascii="仿宋_GB2312" w:eastAsia="仿宋_GB2312"/>
          <w:sz w:val="28"/>
          <w:szCs w:val="28"/>
        </w:rPr>
      </w:pPr>
      <w:r>
        <w:rPr>
          <w:rFonts w:hint="eastAsia" w:ascii="仿宋_GB2312" w:eastAsia="仿宋_GB2312"/>
          <w:sz w:val="28"/>
          <w:szCs w:val="28"/>
        </w:rPr>
        <w:t>解析：综合申报可以实现的申报有正常申报、自查补报、备查补报、延期申报预缴，故ABCD正确。</w:t>
      </w:r>
    </w:p>
    <w:p>
      <w:pPr>
        <w:spacing w:line="360" w:lineRule="auto"/>
        <w:ind w:firstLine="570"/>
        <w:outlineLvl w:val="9"/>
        <w:rPr>
          <w:rFonts w:hint="eastAsia" w:ascii="仿宋_GB2312" w:hAnsi="宋体" w:eastAsia="仿宋_GB2312"/>
          <w:sz w:val="28"/>
          <w:szCs w:val="28"/>
        </w:rPr>
      </w:pPr>
    </w:p>
    <w:p>
      <w:pPr>
        <w:spacing w:line="360" w:lineRule="auto"/>
        <w:ind w:firstLine="570"/>
        <w:outlineLvl w:val="9"/>
        <w:rPr>
          <w:rFonts w:hint="eastAsia" w:ascii="仿宋_GB2312" w:eastAsia="仿宋_GB2312"/>
          <w:sz w:val="28"/>
          <w:szCs w:val="28"/>
        </w:rPr>
      </w:pPr>
      <w:r>
        <w:rPr>
          <w:rFonts w:hint="eastAsia" w:ascii="仿宋_GB2312" w:hAnsi="宋体" w:eastAsia="仿宋_GB2312"/>
          <w:sz w:val="28"/>
          <w:szCs w:val="28"/>
        </w:rPr>
        <w:t>11．</w:t>
      </w:r>
      <w:ins w:id="245" w:author="jiangdongxu" w:date="2011-10-28T23:10:00Z">
        <w:r>
          <w:rPr>
            <w:rFonts w:hint="eastAsia" w:ascii="仿宋_GB2312" w:eastAsia="仿宋_GB2312"/>
            <w:sz w:val="28"/>
            <w:szCs w:val="28"/>
          </w:rPr>
          <w:t>大集中税收征管系统中</w:t>
        </w:r>
      </w:ins>
      <w:r>
        <w:rPr>
          <w:rFonts w:hint="eastAsia" w:ascii="仿宋_GB2312" w:eastAsia="仿宋_GB2312"/>
          <w:sz w:val="28"/>
          <w:szCs w:val="28"/>
        </w:rPr>
        <w:t>综合申报模块可用于缴纳（ ABCD ）等税费。</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A.营业税                        B.城建税</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C.教育费附加                    D.资源税</w:t>
      </w:r>
    </w:p>
    <w:p>
      <w:pPr>
        <w:spacing w:line="360" w:lineRule="auto"/>
        <w:ind w:firstLine="560" w:firstLineChars="200"/>
        <w:outlineLvl w:val="9"/>
        <w:rPr>
          <w:rFonts w:hint="eastAsia" w:ascii="仿宋_GB2312" w:eastAsia="仿宋_GB2312"/>
          <w:color w:val="000000"/>
          <w:sz w:val="28"/>
          <w:szCs w:val="28"/>
        </w:rPr>
      </w:pPr>
      <w:r>
        <w:rPr>
          <w:rFonts w:hint="eastAsia" w:ascii="仿宋_GB2312" w:eastAsia="仿宋_GB2312"/>
          <w:color w:val="000000"/>
          <w:sz w:val="28"/>
          <w:szCs w:val="28"/>
        </w:rPr>
        <w:t>解析：营业税、城建税、教育费附加、资源税等税费都能通过【综合申报】模块进行申报，故ABCD正确。</w:t>
      </w:r>
    </w:p>
    <w:p>
      <w:pPr>
        <w:spacing w:line="360" w:lineRule="auto"/>
        <w:outlineLvl w:val="9"/>
        <w:rPr>
          <w:rFonts w:hint="eastAsia" w:ascii="仿宋_GB2312" w:eastAsia="仿宋_GB2312"/>
          <w:sz w:val="28"/>
          <w:szCs w:val="28"/>
        </w:rPr>
      </w:pPr>
    </w:p>
    <w:p>
      <w:pPr>
        <w:pStyle w:val="8"/>
        <w:spacing w:after="156" w:line="360" w:lineRule="auto"/>
        <w:ind w:left="419" w:leftChars="171" w:hanging="60"/>
        <w:outlineLvl w:val="9"/>
        <w:rPr>
          <w:rFonts w:hint="eastAsia"/>
          <w:sz w:val="28"/>
          <w:szCs w:val="28"/>
        </w:rPr>
      </w:pPr>
      <w:r>
        <w:rPr>
          <w:rFonts w:hint="eastAsia"/>
          <w:sz w:val="28"/>
          <w:szCs w:val="28"/>
        </w:rPr>
        <w:t xml:space="preserve"> 12.</w:t>
      </w:r>
      <w:ins w:id="246" w:author="jiangdongxu" w:date="2011-10-28T23:10:00Z">
        <w:r>
          <w:rPr>
            <w:rFonts w:hint="eastAsia"/>
            <w:sz w:val="28"/>
            <w:szCs w:val="28"/>
          </w:rPr>
          <w:t xml:space="preserve"> </w:t>
        </w:r>
      </w:ins>
      <w:r>
        <w:rPr>
          <w:rFonts w:hint="eastAsia"/>
          <w:sz w:val="28"/>
          <w:szCs w:val="28"/>
        </w:rPr>
        <w:t>大集中系统社保费申报有（ABCD）。</w:t>
      </w:r>
    </w:p>
    <w:p>
      <w:pPr>
        <w:pStyle w:val="8"/>
        <w:spacing w:after="156" w:line="360" w:lineRule="auto"/>
        <w:ind w:leftChars="200" w:firstLine="140" w:firstLineChars="50"/>
        <w:outlineLvl w:val="9"/>
        <w:rPr>
          <w:rFonts w:hint="eastAsia"/>
          <w:sz w:val="28"/>
          <w:szCs w:val="28"/>
        </w:rPr>
      </w:pPr>
      <w:r>
        <w:rPr>
          <w:rFonts w:hint="eastAsia"/>
          <w:sz w:val="28"/>
          <w:szCs w:val="28"/>
        </w:rPr>
        <w:t>A.分险种明细申报</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B.分险种汇总申报</w:t>
      </w:r>
    </w:p>
    <w:p>
      <w:pPr>
        <w:pStyle w:val="8"/>
        <w:spacing w:after="156" w:line="360" w:lineRule="auto"/>
        <w:ind w:leftChars="200" w:firstLine="140" w:firstLineChars="50"/>
        <w:outlineLvl w:val="9"/>
        <w:rPr>
          <w:rFonts w:hint="eastAsia"/>
          <w:sz w:val="28"/>
          <w:szCs w:val="28"/>
        </w:rPr>
      </w:pPr>
      <w:r>
        <w:rPr>
          <w:rFonts w:hint="eastAsia"/>
          <w:sz w:val="28"/>
          <w:szCs w:val="28"/>
        </w:rPr>
        <w:t>C.磁盘申报</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D.录入其他应征（社保）</w:t>
      </w:r>
    </w:p>
    <w:p>
      <w:pPr>
        <w:pStyle w:val="8"/>
        <w:spacing w:after="156" w:line="360" w:lineRule="auto"/>
        <w:ind w:left="0" w:firstLine="560" w:firstLineChars="200"/>
        <w:outlineLvl w:val="9"/>
        <w:rPr>
          <w:rFonts w:hint="eastAsia"/>
          <w:sz w:val="28"/>
          <w:szCs w:val="28"/>
        </w:rPr>
      </w:pPr>
      <w:r>
        <w:rPr>
          <w:rFonts w:hint="eastAsia"/>
          <w:sz w:val="28"/>
          <w:szCs w:val="28"/>
        </w:rPr>
        <w:t>解析：大集中系统中社保申报有分险种明细申报、分险种汇总申报、磁盘申报、录入其他应征（社保）等。故ABCD正确。</w:t>
      </w:r>
    </w:p>
    <w:p>
      <w:pPr>
        <w:spacing w:line="360" w:lineRule="auto"/>
        <w:ind w:firstLine="570"/>
        <w:outlineLvl w:val="9"/>
        <w:rPr>
          <w:rFonts w:hint="eastAsia" w:ascii="仿宋_GB2312" w:eastAsia="仿宋_GB2312"/>
          <w:color w:val="FF0000"/>
          <w:sz w:val="28"/>
          <w:szCs w:val="28"/>
        </w:rPr>
      </w:pP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13.在</w:t>
      </w:r>
      <w:ins w:id="247" w:author="jiangdongxu" w:date="2011-10-28T23:10:00Z">
        <w:r>
          <w:rPr>
            <w:rFonts w:hint="eastAsia" w:ascii="仿宋_GB2312" w:eastAsia="仿宋_GB2312"/>
            <w:sz w:val="28"/>
            <w:szCs w:val="28"/>
          </w:rPr>
          <w:t>大集中税收征管系统中</w:t>
        </w:r>
      </w:ins>
      <w:r>
        <w:rPr>
          <w:rFonts w:hint="eastAsia" w:ascii="仿宋_GB2312" w:eastAsia="仿宋_GB2312"/>
          <w:sz w:val="28"/>
          <w:szCs w:val="28"/>
        </w:rPr>
        <w:t>缴款销号界面，征收机关、票证种类、（ CD ）为必录项。</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A.起始号码                    B.终止号码</w:t>
      </w:r>
    </w:p>
    <w:p>
      <w:pPr>
        <w:spacing w:line="360" w:lineRule="auto"/>
        <w:outlineLvl w:val="9"/>
        <w:rPr>
          <w:rFonts w:hint="eastAsia" w:ascii="仿宋_GB2312" w:hAnsi="宋体" w:eastAsia="仿宋_GB2312" w:cs="宋体"/>
          <w:color w:val="000000"/>
          <w:kern w:val="0"/>
          <w:sz w:val="28"/>
          <w:szCs w:val="28"/>
        </w:rPr>
      </w:pPr>
      <w:r>
        <w:rPr>
          <w:rFonts w:hint="eastAsia" w:ascii="仿宋_GB2312" w:eastAsia="仿宋_GB2312"/>
          <w:color w:val="000000"/>
          <w:sz w:val="28"/>
          <w:szCs w:val="28"/>
        </w:rPr>
        <w:t xml:space="preserve">    C.开票日期起始                D.开票日期止</w:t>
      </w:r>
    </w:p>
    <w:p>
      <w:pPr>
        <w:spacing w:line="360" w:lineRule="auto"/>
        <w:outlineLvl w:val="9"/>
        <w:rPr>
          <w:rFonts w:hint="eastAsia" w:ascii="仿宋_GB2312" w:eastAsia="仿宋_GB2312"/>
          <w:color w:val="000000"/>
          <w:sz w:val="28"/>
          <w:szCs w:val="28"/>
        </w:rPr>
      </w:pPr>
      <w:r>
        <w:rPr>
          <w:rFonts w:hint="eastAsia" w:ascii="仿宋_GB2312" w:eastAsia="仿宋_GB2312"/>
          <w:color w:val="000000"/>
          <w:sz w:val="28"/>
          <w:szCs w:val="28"/>
        </w:rPr>
        <w:t xml:space="preserve">    解析：在缴款销号界面，征收机关、票证种类、开票日期起始、开票日期止都为必录项，故CD正确。</w:t>
      </w:r>
    </w:p>
    <w:p>
      <w:pPr>
        <w:widowControl/>
        <w:spacing w:line="360" w:lineRule="auto"/>
        <w:jc w:val="left"/>
        <w:outlineLvl w:val="9"/>
        <w:rPr>
          <w:rFonts w:hint="eastAsia" w:ascii="仿宋_GB2312" w:eastAsia="仿宋_GB2312"/>
          <w:sz w:val="28"/>
          <w:szCs w:val="28"/>
        </w:rPr>
      </w:pPr>
      <w:bookmarkStart w:id="10" w:name="_Toc261443238"/>
    </w:p>
    <w:p>
      <w:pPr>
        <w:widowControl/>
        <w:spacing w:line="360" w:lineRule="auto"/>
        <w:ind w:firstLine="570"/>
        <w:jc w:val="left"/>
        <w:outlineLvl w:val="9"/>
        <w:rPr>
          <w:rFonts w:hint="eastAsia" w:ascii="仿宋_GB2312" w:eastAsia="仿宋_GB2312"/>
          <w:sz w:val="28"/>
          <w:szCs w:val="28"/>
        </w:rPr>
      </w:pPr>
      <w:r>
        <w:rPr>
          <w:rFonts w:hint="eastAsia" w:ascii="仿宋_GB2312" w:eastAsia="仿宋_GB2312"/>
          <w:sz w:val="28"/>
          <w:szCs w:val="28"/>
        </w:rPr>
        <w:t>14.</w:t>
      </w:r>
      <w:ins w:id="248" w:author="jiangdongxu" w:date="2011-10-28T23:11:00Z">
        <w:r>
          <w:rPr>
            <w:rFonts w:hint="eastAsia" w:ascii="仿宋_GB2312" w:eastAsia="仿宋_GB2312"/>
            <w:sz w:val="28"/>
            <w:szCs w:val="28"/>
          </w:rPr>
          <w:t xml:space="preserve"> 大集中税收征管系统中</w:t>
        </w:r>
      </w:ins>
      <w:r>
        <w:rPr>
          <w:rFonts w:hint="eastAsia" w:ascii="仿宋_GB2312" w:eastAsia="仿宋_GB2312"/>
          <w:sz w:val="28"/>
          <w:szCs w:val="28"/>
        </w:rPr>
        <w:t>合并（修改）个人社保号</w:t>
      </w:r>
      <w:bookmarkEnd w:id="10"/>
      <w:r>
        <w:rPr>
          <w:rFonts w:hint="eastAsia" w:ascii="仿宋_GB2312" w:eastAsia="仿宋_GB2312"/>
          <w:sz w:val="28"/>
          <w:szCs w:val="28"/>
        </w:rPr>
        <w:t>的适用情况有（ABC）：</w:t>
      </w:r>
    </w:p>
    <w:p>
      <w:pPr>
        <w:widowControl/>
        <w:spacing w:line="360" w:lineRule="auto"/>
        <w:ind w:firstLine="570"/>
        <w:jc w:val="left"/>
        <w:outlineLvl w:val="9"/>
        <w:rPr>
          <w:rFonts w:hint="eastAsia" w:ascii="仿宋_GB2312" w:eastAsia="仿宋_GB2312"/>
          <w:sz w:val="28"/>
          <w:szCs w:val="28"/>
        </w:rPr>
      </w:pPr>
      <w:r>
        <w:rPr>
          <w:rFonts w:hint="eastAsia" w:ascii="仿宋_GB2312" w:eastAsia="仿宋_GB2312"/>
          <w:sz w:val="28"/>
          <w:szCs w:val="28"/>
        </w:rPr>
        <w:t>A.当个人社保号有误，需修改缴费个人的社保号时</w:t>
      </w:r>
    </w:p>
    <w:p>
      <w:pPr>
        <w:widowControl/>
        <w:spacing w:line="360" w:lineRule="auto"/>
        <w:ind w:firstLine="570"/>
        <w:jc w:val="left"/>
        <w:outlineLvl w:val="9"/>
        <w:rPr>
          <w:rFonts w:hint="eastAsia" w:ascii="仿宋_GB2312" w:eastAsia="仿宋_GB2312"/>
          <w:sz w:val="28"/>
          <w:szCs w:val="28"/>
        </w:rPr>
      </w:pPr>
      <w:r>
        <w:rPr>
          <w:rFonts w:hint="eastAsia" w:ascii="仿宋_GB2312" w:eastAsia="仿宋_GB2312"/>
          <w:sz w:val="28"/>
          <w:szCs w:val="28"/>
        </w:rPr>
        <w:t>B.由于历史数据的原因，缴费个人在系统中已经存在了个人社保号，但此社保号不符合规则或社保部门不认可，需要重新派发，操作员可能在增员时通过修改姓名达到重新派号，导致一个缴费个人存在多个个人社保号</w:t>
      </w:r>
    </w:p>
    <w:p>
      <w:pPr>
        <w:widowControl/>
        <w:spacing w:line="360" w:lineRule="auto"/>
        <w:ind w:firstLine="570"/>
        <w:jc w:val="left"/>
        <w:outlineLvl w:val="9"/>
        <w:rPr>
          <w:rFonts w:hint="eastAsia" w:ascii="仿宋_GB2312" w:eastAsia="仿宋_GB2312"/>
          <w:sz w:val="28"/>
          <w:szCs w:val="28"/>
        </w:rPr>
      </w:pPr>
      <w:r>
        <w:rPr>
          <w:rFonts w:hint="eastAsia" w:ascii="仿宋_GB2312" w:eastAsia="仿宋_GB2312"/>
          <w:sz w:val="28"/>
          <w:szCs w:val="28"/>
        </w:rPr>
        <w:t>C.由于历史数据的原因，缴费个人在系统中同时存在15位和18位身份证号码的基本信息并对应不同的个人社保号</w:t>
      </w:r>
    </w:p>
    <w:p>
      <w:pPr>
        <w:widowControl/>
        <w:spacing w:line="360" w:lineRule="auto"/>
        <w:ind w:firstLine="570"/>
        <w:jc w:val="left"/>
        <w:outlineLvl w:val="9"/>
        <w:rPr>
          <w:rFonts w:hint="eastAsia" w:ascii="仿宋_GB2312" w:eastAsia="仿宋_GB2312"/>
          <w:sz w:val="28"/>
          <w:szCs w:val="28"/>
        </w:rPr>
      </w:pPr>
      <w:r>
        <w:rPr>
          <w:rFonts w:hint="eastAsia" w:ascii="仿宋_GB2312" w:eastAsia="仿宋_GB2312"/>
          <w:sz w:val="28"/>
          <w:szCs w:val="28"/>
        </w:rPr>
        <w:t>D.当个人由于工作调动，发生社保关系跨社保统筹区转移，新旧两地的个人社保号编码规则不一时</w:t>
      </w:r>
    </w:p>
    <w:p>
      <w:pPr>
        <w:widowControl/>
        <w:spacing w:line="360" w:lineRule="auto"/>
        <w:ind w:firstLine="570"/>
        <w:jc w:val="left"/>
        <w:outlineLvl w:val="9"/>
        <w:rPr>
          <w:rFonts w:hint="eastAsia" w:ascii="仿宋_GB2312" w:eastAsia="仿宋_GB2312"/>
          <w:sz w:val="28"/>
          <w:szCs w:val="28"/>
        </w:rPr>
      </w:pPr>
      <w:r>
        <w:rPr>
          <w:rFonts w:hint="eastAsia" w:ascii="仿宋_GB2312" w:eastAsia="仿宋_GB2312"/>
          <w:sz w:val="28"/>
          <w:szCs w:val="28"/>
        </w:rPr>
        <w:t>解析：在同一统筹区中同一缴费人的不同社保号应予以合并，跨统筹区域可以允许有不同的个人社保号，故ABC正确。</w:t>
      </w:r>
    </w:p>
    <w:p>
      <w:pPr>
        <w:pStyle w:val="8"/>
        <w:spacing w:after="156" w:line="360" w:lineRule="auto"/>
        <w:ind w:left="419" w:leftChars="171" w:hanging="60"/>
        <w:outlineLvl w:val="9"/>
        <w:rPr>
          <w:rFonts w:hint="eastAsia"/>
          <w:sz w:val="30"/>
          <w:szCs w:val="30"/>
        </w:rPr>
      </w:pPr>
    </w:p>
    <w:p>
      <w:pPr>
        <w:pStyle w:val="8"/>
        <w:spacing w:after="156" w:line="360" w:lineRule="auto"/>
        <w:ind w:left="-59" w:leftChars="-28" w:firstLine="540"/>
        <w:outlineLvl w:val="9"/>
        <w:rPr>
          <w:rFonts w:hint="eastAsia"/>
          <w:sz w:val="30"/>
          <w:szCs w:val="30"/>
        </w:rPr>
      </w:pPr>
      <w:r>
        <w:rPr>
          <w:rFonts w:hint="eastAsia"/>
          <w:sz w:val="30"/>
          <w:szCs w:val="30"/>
        </w:rPr>
        <w:t xml:space="preserve"> 15.</w:t>
      </w:r>
      <w:ins w:id="249" w:author="jiangdongxu" w:date="2011-10-28T23:11:00Z">
        <w:r>
          <w:rPr>
            <w:rFonts w:hint="eastAsia"/>
            <w:sz w:val="28"/>
            <w:szCs w:val="28"/>
          </w:rPr>
          <w:t xml:space="preserve"> 大集中税收征管系统中</w:t>
        </w:r>
      </w:ins>
      <w:r>
        <w:rPr>
          <w:rFonts w:hint="eastAsia"/>
          <w:sz w:val="30"/>
          <w:szCs w:val="30"/>
        </w:rPr>
        <w:t>社保费个人明细登记查询模块的查询条件可以为</w:t>
      </w:r>
      <w:r>
        <w:rPr>
          <w:rFonts w:hint="eastAsia"/>
          <w:sz w:val="28"/>
          <w:szCs w:val="28"/>
        </w:rPr>
        <w:t>（AB）。</w:t>
      </w:r>
    </w:p>
    <w:p>
      <w:pPr>
        <w:pStyle w:val="8"/>
        <w:spacing w:after="156" w:line="360" w:lineRule="auto"/>
        <w:ind w:leftChars="200" w:firstLine="280" w:firstLineChars="100"/>
        <w:outlineLvl w:val="9"/>
        <w:rPr>
          <w:rFonts w:hint="eastAsia"/>
          <w:sz w:val="28"/>
          <w:szCs w:val="28"/>
        </w:rPr>
      </w:pPr>
      <w:r>
        <w:rPr>
          <w:rFonts w:hint="eastAsia"/>
          <w:sz w:val="28"/>
          <w:szCs w:val="28"/>
        </w:rPr>
        <w:t>A.纳税人编码                B.单位社保号</w:t>
      </w:r>
    </w:p>
    <w:p>
      <w:pPr>
        <w:pStyle w:val="8"/>
        <w:spacing w:after="156" w:line="360" w:lineRule="auto"/>
        <w:ind w:leftChars="200" w:firstLine="280" w:firstLineChars="100"/>
        <w:outlineLvl w:val="9"/>
        <w:rPr>
          <w:rFonts w:hint="eastAsia"/>
          <w:sz w:val="28"/>
          <w:szCs w:val="28"/>
        </w:rPr>
      </w:pPr>
      <w:r>
        <w:rPr>
          <w:rFonts w:hint="eastAsia"/>
          <w:sz w:val="28"/>
          <w:szCs w:val="28"/>
        </w:rPr>
        <w:t>C.缴费个人姓名              D.缴费个人身份证明号码</w:t>
      </w:r>
    </w:p>
    <w:p>
      <w:pPr>
        <w:pStyle w:val="8"/>
        <w:spacing w:after="156" w:line="360" w:lineRule="auto"/>
        <w:ind w:left="178" w:leftChars="85" w:firstLine="560" w:firstLineChars="200"/>
        <w:outlineLvl w:val="9"/>
        <w:rPr>
          <w:rFonts w:hint="eastAsia"/>
          <w:sz w:val="30"/>
          <w:szCs w:val="30"/>
        </w:rPr>
      </w:pPr>
      <w:r>
        <w:rPr>
          <w:rFonts w:hint="eastAsia"/>
          <w:sz w:val="28"/>
          <w:szCs w:val="28"/>
        </w:rPr>
        <w:t>解析：</w:t>
      </w:r>
      <w:r>
        <w:rPr>
          <w:rFonts w:hint="eastAsia"/>
          <w:sz w:val="30"/>
          <w:szCs w:val="30"/>
        </w:rPr>
        <w:t>社保费个人明细登记查询模块的查询条件为</w:t>
      </w:r>
      <w:r>
        <w:rPr>
          <w:rFonts w:hint="eastAsia"/>
          <w:sz w:val="28"/>
          <w:szCs w:val="28"/>
        </w:rPr>
        <w:t>纳税人编码、单位社保号。故AB正确。</w:t>
      </w:r>
    </w:p>
    <w:p>
      <w:pPr>
        <w:spacing w:line="360" w:lineRule="auto"/>
        <w:outlineLvl w:val="9"/>
        <w:rPr>
          <w:rFonts w:hint="eastAsia" w:ascii="仿宋_GB2312" w:eastAsia="仿宋_GB2312"/>
          <w:sz w:val="28"/>
          <w:szCs w:val="28"/>
        </w:rPr>
      </w:pP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16.</w:t>
      </w:r>
      <w:ins w:id="250" w:author="jiangdongxu" w:date="2011-10-28T23:11:00Z">
        <w:r>
          <w:rPr>
            <w:rFonts w:hint="eastAsia" w:ascii="仿宋_GB2312" w:eastAsia="仿宋_GB2312"/>
            <w:sz w:val="28"/>
            <w:szCs w:val="28"/>
          </w:rPr>
          <w:t xml:space="preserve"> 大集中税收征管系统中</w:t>
        </w:r>
      </w:ins>
      <w:r>
        <w:rPr>
          <w:rFonts w:hint="eastAsia" w:ascii="仿宋_GB2312" w:eastAsia="仿宋_GB2312"/>
          <w:sz w:val="28"/>
          <w:szCs w:val="28"/>
        </w:rPr>
        <w:t>外出外来经营模块包括有(ACD)流程。</w:t>
      </w:r>
    </w:p>
    <w:p>
      <w:pPr>
        <w:spacing w:line="360" w:lineRule="auto"/>
        <w:ind w:firstLine="720" w:firstLineChars="257"/>
        <w:outlineLvl w:val="9"/>
        <w:rPr>
          <w:rFonts w:hint="eastAsia" w:ascii="仿宋_GB2312" w:eastAsia="仿宋_GB2312"/>
          <w:sz w:val="28"/>
          <w:szCs w:val="28"/>
        </w:rPr>
      </w:pPr>
      <w:r>
        <w:rPr>
          <w:rFonts w:hint="eastAsia" w:ascii="仿宋_GB2312" w:eastAsia="仿宋_GB2312"/>
          <w:sz w:val="28"/>
          <w:szCs w:val="28"/>
        </w:rPr>
        <w:t>A.省内外出经营              B.市县内外出经营</w:t>
      </w:r>
    </w:p>
    <w:p>
      <w:pPr>
        <w:spacing w:line="360" w:lineRule="auto"/>
        <w:ind w:firstLine="720" w:firstLineChars="257"/>
        <w:outlineLvl w:val="9"/>
        <w:rPr>
          <w:rFonts w:hint="eastAsia" w:ascii="仿宋_GB2312" w:eastAsia="仿宋_GB2312"/>
          <w:sz w:val="28"/>
          <w:szCs w:val="28"/>
        </w:rPr>
      </w:pPr>
      <w:r>
        <w:rPr>
          <w:rFonts w:hint="eastAsia" w:ascii="仿宋_GB2312" w:eastAsia="仿宋_GB2312"/>
          <w:sz w:val="28"/>
          <w:szCs w:val="28"/>
        </w:rPr>
        <w:t>C.出省经营                  D.省外来粤经营</w:t>
      </w:r>
    </w:p>
    <w:p>
      <w:pPr>
        <w:spacing w:line="360" w:lineRule="auto"/>
        <w:ind w:firstLine="720" w:firstLineChars="257"/>
        <w:outlineLvl w:val="9"/>
        <w:rPr>
          <w:rFonts w:hint="eastAsia" w:ascii="仿宋_GB2312" w:eastAsia="仿宋_GB2312"/>
          <w:sz w:val="28"/>
          <w:szCs w:val="28"/>
        </w:rPr>
      </w:pPr>
      <w:r>
        <w:rPr>
          <w:rFonts w:hint="eastAsia" w:ascii="仿宋_GB2312" w:eastAsia="仿宋_GB2312"/>
          <w:sz w:val="28"/>
          <w:szCs w:val="28"/>
        </w:rPr>
        <w:t>解析：外出外来经营模块包括有省内外出经营、出省经营、省外来粤经营，故ACD正确。</w:t>
      </w:r>
    </w:p>
    <w:p>
      <w:pPr>
        <w:spacing w:line="360" w:lineRule="auto"/>
        <w:ind w:firstLine="720" w:firstLineChars="257"/>
        <w:outlineLvl w:val="9"/>
        <w:rPr>
          <w:rFonts w:hint="eastAsia" w:ascii="仿宋_GB2312" w:eastAsia="仿宋_GB2312"/>
          <w:sz w:val="28"/>
          <w:szCs w:val="28"/>
        </w:rPr>
      </w:pP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17．“大集中”工程建设的目的是（ABC）。</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A．满足纳税人服务需求的多样化、业务的调整和数据量的激增等实际要求</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B．确保数据的一致性和征管流程的统一规范，及时共享征管信息，实现跨地区经营监控</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C.降低维护成本，提高信息化水平，避免升级改造时各地重复建设</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D.提高办税服务处理速度，减少纳税人排队时间</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解析：“大集中”工程建设的目的主要是通过集中和统一来确保征管流程规范统一，以省局的力量提高信息化水平，满足纳税人服务多样化的需求，避免重复建设。而提高速度并不是大集中工程的目的，相对而言，本地化的小系统在速度方面更具优势，故ABC正确。</w:t>
      </w:r>
    </w:p>
    <w:p>
      <w:pPr>
        <w:spacing w:line="360" w:lineRule="auto"/>
        <w:outlineLvl w:val="9"/>
        <w:rPr>
          <w:rFonts w:hint="eastAsia" w:ascii="仿宋_GB2312" w:hAnsi="宋体" w:eastAsia="仿宋_GB2312"/>
          <w:sz w:val="28"/>
          <w:szCs w:val="28"/>
        </w:rPr>
      </w:pPr>
    </w:p>
    <w:p>
      <w:pPr>
        <w:spacing w:line="360" w:lineRule="auto"/>
        <w:ind w:firstLine="700" w:firstLineChars="250"/>
        <w:outlineLvl w:val="9"/>
        <w:rPr>
          <w:rFonts w:hint="eastAsia" w:ascii="仿宋_GB2312" w:hAnsi="宋体" w:eastAsia="仿宋_GB2312"/>
          <w:sz w:val="28"/>
          <w:szCs w:val="28"/>
          <w:u w:val="single"/>
        </w:rPr>
      </w:pPr>
      <w:r>
        <w:rPr>
          <w:rFonts w:hint="eastAsia" w:ascii="仿宋_GB2312" w:hAnsi="宋体" w:eastAsia="仿宋_GB2312"/>
          <w:sz w:val="28"/>
          <w:szCs w:val="28"/>
        </w:rPr>
        <w:t>18.下列属于税收管理员工作平台系统实现的近期目标是( AD )。</w:t>
      </w:r>
    </w:p>
    <w:p>
      <w:pPr>
        <w:spacing w:line="360" w:lineRule="auto"/>
        <w:ind w:left="540" w:leftChars="257" w:firstLine="140" w:firstLineChars="50"/>
        <w:outlineLvl w:val="9"/>
        <w:rPr>
          <w:rFonts w:hint="eastAsia" w:ascii="仿宋_GB2312" w:hAnsi="宋体" w:eastAsia="仿宋_GB2312"/>
          <w:sz w:val="28"/>
          <w:szCs w:val="28"/>
        </w:rPr>
      </w:pPr>
      <w:r>
        <w:rPr>
          <w:rFonts w:hint="eastAsia" w:ascii="仿宋_GB2312" w:hAnsi="宋体" w:eastAsia="仿宋_GB2312"/>
          <w:sz w:val="28"/>
          <w:szCs w:val="28"/>
        </w:rPr>
        <w:t>A.管户准确                    B.科学化管理</w:t>
      </w:r>
    </w:p>
    <w:p>
      <w:pPr>
        <w:spacing w:line="360" w:lineRule="auto"/>
        <w:ind w:left="120" w:leftChars="57"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C.精细化管理                  D.服务到位</w:t>
      </w:r>
    </w:p>
    <w:p>
      <w:pPr>
        <w:spacing w:line="360" w:lineRule="auto"/>
        <w:ind w:firstLine="678" w:firstLineChars="242"/>
        <w:outlineLvl w:val="9"/>
        <w:rPr>
          <w:rFonts w:hint="eastAsia" w:ascii="仿宋_GB2312" w:hAnsi="宋体" w:eastAsia="仿宋_GB2312"/>
          <w:sz w:val="28"/>
          <w:szCs w:val="28"/>
        </w:rPr>
      </w:pPr>
      <w:r>
        <w:rPr>
          <w:rFonts w:hint="eastAsia" w:ascii="仿宋_GB2312" w:hAnsi="宋体" w:eastAsia="仿宋_GB2312"/>
          <w:sz w:val="28"/>
          <w:szCs w:val="28"/>
        </w:rPr>
        <w:t>解析：“科学化管理”和“精细化管理”为平台要实现的远期目标，故AD正确。</w:t>
      </w:r>
    </w:p>
    <w:p>
      <w:pPr>
        <w:spacing w:line="360" w:lineRule="auto"/>
        <w:ind w:firstLine="678" w:firstLineChars="242"/>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19、税收管理员工作平台的任务来源共分( ABD)。</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A.自拟任务                    B.计划任务</w:t>
      </w:r>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C.随机任务                    D.机器任务</w:t>
      </w:r>
    </w:p>
    <w:p>
      <w:pPr>
        <w:spacing w:line="360" w:lineRule="auto"/>
        <w:ind w:firstLine="538" w:firstLineChars="192"/>
        <w:outlineLvl w:val="9"/>
        <w:rPr>
          <w:rFonts w:hint="eastAsia" w:ascii="仿宋_GB2312" w:hAnsi="宋体" w:eastAsia="仿宋_GB2312"/>
          <w:sz w:val="28"/>
          <w:szCs w:val="28"/>
        </w:rPr>
      </w:pPr>
      <w:r>
        <w:rPr>
          <w:rFonts w:hint="eastAsia" w:ascii="仿宋_GB2312" w:hAnsi="宋体" w:eastAsia="仿宋_GB2312"/>
          <w:sz w:val="28"/>
          <w:szCs w:val="28"/>
        </w:rPr>
        <w:t>解析：平台的任务类型只有三种：机器任务、自拟任务和计划任务，并不存在“随机任务”，故ABD正确。</w:t>
      </w:r>
    </w:p>
    <w:p>
      <w:pPr>
        <w:spacing w:line="360" w:lineRule="auto"/>
        <w:ind w:firstLine="538" w:firstLineChars="192"/>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u w:val="single"/>
        </w:rPr>
      </w:pPr>
      <w:r>
        <w:rPr>
          <w:rFonts w:hint="eastAsia" w:ascii="仿宋_GB2312" w:hAnsi="宋体" w:eastAsia="仿宋_GB2312"/>
          <w:sz w:val="28"/>
          <w:szCs w:val="28"/>
        </w:rPr>
        <w:t>20.</w:t>
      </w:r>
      <w:ins w:id="251" w:author="jiangdongxu" w:date="2011-10-28T23:12:00Z">
        <w:r>
          <w:rPr>
            <w:rFonts w:hint="eastAsia" w:ascii="仿宋_GB2312" w:hAnsi="宋体" w:eastAsia="仿宋_GB2312"/>
            <w:sz w:val="28"/>
            <w:szCs w:val="28"/>
          </w:rPr>
          <w:t>( ABC )</w:t>
        </w:r>
      </w:ins>
      <w:del w:id="252" w:author="jiangdongxu" w:date="2011-10-28T23:12:00Z">
        <w:r>
          <w:rPr>
            <w:rFonts w:hint="eastAsia" w:ascii="仿宋_GB2312" w:hAnsi="宋体" w:eastAsia="仿宋_GB2312"/>
            <w:sz w:val="28"/>
            <w:szCs w:val="28"/>
          </w:rPr>
          <w:delText>哪些</w:delText>
        </w:r>
      </w:del>
      <w:r>
        <w:rPr>
          <w:rFonts w:hint="eastAsia" w:ascii="仿宋_GB2312" w:hAnsi="宋体" w:eastAsia="仿宋_GB2312"/>
          <w:sz w:val="28"/>
          <w:szCs w:val="28"/>
        </w:rPr>
        <w:t>是税收管理员工作平台的子系统</w:t>
      </w:r>
      <w:del w:id="253" w:author="jiangdongxu" w:date="2011-10-28T23:12:00Z">
        <w:r>
          <w:rPr>
            <w:rFonts w:hint="eastAsia" w:ascii="仿宋_GB2312" w:hAnsi="宋体" w:eastAsia="仿宋_GB2312"/>
            <w:sz w:val="28"/>
            <w:szCs w:val="28"/>
          </w:rPr>
          <w:delText xml:space="preserve">？ </w:delText>
        </w:r>
      </w:del>
      <w:ins w:id="254" w:author="jiangdongxu" w:date="2011-10-28T23:12:00Z">
        <w:r>
          <w:rPr>
            <w:rFonts w:hint="eastAsia" w:ascii="仿宋_GB2312" w:hAnsi="宋体" w:eastAsia="仿宋_GB2312"/>
            <w:sz w:val="28"/>
            <w:szCs w:val="28"/>
          </w:rPr>
          <w:t>。</w:t>
        </w:r>
      </w:ins>
      <w:r>
        <w:rPr>
          <w:rFonts w:hint="eastAsia" w:ascii="仿宋_GB2312" w:hAnsi="宋体" w:eastAsia="仿宋_GB2312"/>
          <w:sz w:val="28"/>
          <w:szCs w:val="28"/>
        </w:rPr>
        <w:t xml:space="preserve"> </w:t>
      </w:r>
      <w:del w:id="255" w:author="jiangdongxu" w:date="2011-10-28T23:12:00Z">
        <w:r>
          <w:rPr>
            <w:rFonts w:hint="eastAsia" w:ascii="仿宋_GB2312" w:hAnsi="宋体" w:eastAsia="仿宋_GB2312"/>
            <w:sz w:val="28"/>
            <w:szCs w:val="28"/>
          </w:rPr>
          <w:delText>( ABC )</w:delText>
        </w:r>
      </w:del>
      <w:r>
        <w:rPr>
          <w:rFonts w:hint="eastAsia" w:ascii="仿宋_GB2312" w:hAnsi="宋体" w:eastAsia="仿宋_GB2312"/>
          <w:sz w:val="28"/>
          <w:szCs w:val="28"/>
        </w:rPr>
        <w:t xml:space="preserve">       </w:t>
      </w:r>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A.监控平台子系统                B.任务管理子系统</w:t>
      </w:r>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C.业务解析子系统                D.纳税评估子系统</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解析：纳税评估有专门的系统，故不属于税收管理员工作平台的模块</w:t>
      </w:r>
      <w:del w:id="256" w:author="jiangdongxu" w:date="2011-10-28T23:14:00Z">
        <w:r>
          <w:rPr>
            <w:rFonts w:hint="eastAsia" w:ascii="仿宋_GB2312" w:hAnsi="宋体" w:eastAsia="仿宋_GB2312"/>
            <w:sz w:val="28"/>
            <w:szCs w:val="28"/>
          </w:rPr>
          <w:delText>；业务解析子系统是为了解决各地市业务差异而内嵌在平台里的系统，也属于平台的子系统</w:delText>
        </w:r>
      </w:del>
      <w:r>
        <w:rPr>
          <w:rFonts w:hint="eastAsia" w:ascii="仿宋_GB2312" w:hAnsi="宋体" w:eastAsia="仿宋_GB2312"/>
          <w:sz w:val="28"/>
          <w:szCs w:val="28"/>
        </w:rPr>
        <w:t>。业务解析子系统是为了解决各地市业务差异而内嵌在平台里的系统，也属于平台的子系统业务解析子系统是为了解决各地市业务差异而内嵌在平台里的系统，也属于平台的子系统，故ABC正确。</w:t>
      </w:r>
    </w:p>
    <w:p>
      <w:pPr>
        <w:spacing w:line="360" w:lineRule="auto"/>
        <w:ind w:firstLine="560" w:firstLineChars="200"/>
        <w:outlineLvl w:val="9"/>
        <w:rPr>
          <w:rFonts w:hint="eastAsia" w:ascii="仿宋_GB2312" w:hAnsi="宋体" w:eastAsia="仿宋_GB2312"/>
          <w:sz w:val="28"/>
          <w:szCs w:val="28"/>
        </w:rPr>
      </w:pPr>
      <w:del w:id="257" w:author="jiangdongxu" w:date="2011-10-28T23:14:00Z">
        <w:r>
          <w:rPr>
            <w:rFonts w:hint="eastAsia" w:ascii="仿宋_GB2312" w:hAnsi="宋体" w:eastAsia="仿宋_GB2312"/>
            <w:sz w:val="28"/>
            <w:szCs w:val="28"/>
          </w:rPr>
          <w:delText>业务解析子系统是为了解决各地市业务差异而内嵌在平台里的系统，也属于平台的子系统业务解析子系统是为了解决各地市业务差异而内嵌在平台里的系统，也属于平台的子系统业务解析子系统是为了解决各地市业务差异而内嵌在平台里的系统，也属于平台的子系统业务解析子系统是为了解决各地市业务差异而内嵌在平台里的系统，也属于平台的子系统</w:delText>
        </w:r>
      </w:del>
    </w:p>
    <w:p>
      <w:pPr>
        <w:spacing w:line="360" w:lineRule="auto"/>
        <w:ind w:firstLine="560" w:firstLineChars="200"/>
        <w:outlineLvl w:val="9"/>
        <w:rPr>
          <w:rFonts w:hint="eastAsia" w:ascii="仿宋_GB2312" w:hAnsi="宋体" w:eastAsia="仿宋_GB2312"/>
          <w:sz w:val="28"/>
          <w:szCs w:val="28"/>
          <w:u w:val="single"/>
        </w:rPr>
      </w:pPr>
      <w:r>
        <w:rPr>
          <w:rFonts w:hint="eastAsia" w:ascii="仿宋_GB2312" w:hAnsi="宋体" w:eastAsia="仿宋_GB2312"/>
          <w:sz w:val="28"/>
          <w:szCs w:val="28"/>
        </w:rPr>
        <w:t>21.</w:t>
      </w:r>
      <w:ins w:id="258" w:author="jiangdongxu" w:date="2011-10-28T23:14:00Z">
        <w:r>
          <w:rPr>
            <w:rFonts w:hint="eastAsia" w:ascii="仿宋_GB2312" w:hAnsi="宋体" w:eastAsia="仿宋_GB2312"/>
            <w:sz w:val="28"/>
            <w:szCs w:val="28"/>
          </w:rPr>
          <w:t>( BCD )</w:t>
        </w:r>
      </w:ins>
      <w:del w:id="259" w:author="jiangdongxu" w:date="2011-10-28T23:14:00Z">
        <w:r>
          <w:rPr>
            <w:rFonts w:hint="eastAsia" w:ascii="仿宋_GB2312" w:hAnsi="宋体" w:eastAsia="仿宋_GB2312"/>
            <w:sz w:val="28"/>
            <w:szCs w:val="28"/>
          </w:rPr>
          <w:delText>哪些</w:delText>
        </w:r>
      </w:del>
      <w:r>
        <w:rPr>
          <w:rFonts w:hint="eastAsia" w:ascii="仿宋_GB2312" w:hAnsi="宋体" w:eastAsia="仿宋_GB2312"/>
          <w:sz w:val="28"/>
          <w:szCs w:val="28"/>
        </w:rPr>
        <w:t>属于税收管理员工作平台已经实现的功能</w:t>
      </w:r>
      <w:ins w:id="260" w:author="jiangdongxu" w:date="2011-10-28T23:14:00Z">
        <w:r>
          <w:rPr>
            <w:rFonts w:hint="eastAsia" w:ascii="仿宋_GB2312" w:hAnsi="宋体" w:eastAsia="仿宋_GB2312"/>
            <w:sz w:val="28"/>
            <w:szCs w:val="28"/>
          </w:rPr>
          <w:t>。</w:t>
        </w:r>
      </w:ins>
      <w:del w:id="261" w:author="jiangdongxu" w:date="2011-10-28T23:14:00Z">
        <w:r>
          <w:rPr>
            <w:rFonts w:hint="eastAsia" w:ascii="仿宋_GB2312" w:hAnsi="宋体" w:eastAsia="仿宋_GB2312"/>
            <w:sz w:val="28"/>
            <w:szCs w:val="28"/>
          </w:rPr>
          <w:delText>？( BCD )</w:delText>
        </w:r>
      </w:del>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A.税款征收                    B.户籍管理</w:t>
      </w:r>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C.税源监控                    D.纳税服务</w:t>
      </w:r>
    </w:p>
    <w:p>
      <w:pPr>
        <w:tabs>
          <w:tab w:val="left" w:pos="900"/>
        </w:tabs>
        <w:spacing w:line="360" w:lineRule="auto"/>
        <w:ind w:firstLine="538" w:firstLineChars="192"/>
        <w:outlineLvl w:val="9"/>
        <w:rPr>
          <w:rFonts w:hint="eastAsia" w:ascii="仿宋_GB2312" w:hAnsi="宋体" w:eastAsia="仿宋_GB2312"/>
          <w:sz w:val="28"/>
          <w:szCs w:val="28"/>
        </w:rPr>
      </w:pPr>
      <w:r>
        <w:rPr>
          <w:rFonts w:hint="eastAsia" w:ascii="仿宋_GB2312" w:hAnsi="宋体" w:eastAsia="仿宋_GB2312"/>
          <w:sz w:val="28"/>
          <w:szCs w:val="28"/>
        </w:rPr>
        <w:t>解析：税收管理员工作平台不直接进行税款征收，其他功能均已实现，故BCD正确。</w:t>
      </w:r>
    </w:p>
    <w:p>
      <w:pPr>
        <w:tabs>
          <w:tab w:val="left" w:pos="900"/>
        </w:tabs>
        <w:spacing w:line="360" w:lineRule="auto"/>
        <w:ind w:left="540"/>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22.</w:t>
      </w:r>
      <w:ins w:id="262" w:author="jiangdongxu" w:date="2011-10-28T23:15:00Z">
        <w:r>
          <w:rPr>
            <w:rFonts w:hint="eastAsia" w:ascii="仿宋_GB2312" w:hAnsi="宋体" w:eastAsia="仿宋_GB2312"/>
            <w:sz w:val="28"/>
            <w:szCs w:val="28"/>
          </w:rPr>
          <w:t>( ABCD )</w:t>
        </w:r>
      </w:ins>
      <w:del w:id="263" w:author="jiangdongxu" w:date="2011-10-28T23:15:00Z">
        <w:r>
          <w:rPr>
            <w:rFonts w:hint="eastAsia" w:ascii="仿宋_GB2312" w:hAnsi="宋体" w:eastAsia="仿宋_GB2312"/>
            <w:sz w:val="28"/>
            <w:szCs w:val="28"/>
          </w:rPr>
          <w:delText>哪几个</w:delText>
        </w:r>
      </w:del>
      <w:r>
        <w:rPr>
          <w:rFonts w:hint="eastAsia" w:ascii="仿宋_GB2312" w:hAnsi="宋体" w:eastAsia="仿宋_GB2312"/>
          <w:sz w:val="28"/>
          <w:szCs w:val="28"/>
        </w:rPr>
        <w:t>视图属于税收管理员工作平台的任务管理子系统</w:t>
      </w:r>
      <w:del w:id="264" w:author="jiangdongxu" w:date="2011-10-28T23:15:00Z">
        <w:r>
          <w:rPr>
            <w:rFonts w:hint="eastAsia" w:ascii="仿宋_GB2312" w:hAnsi="宋体" w:eastAsia="仿宋_GB2312"/>
            <w:sz w:val="28"/>
            <w:szCs w:val="28"/>
          </w:rPr>
          <w:delText>？</w:delText>
        </w:r>
      </w:del>
      <w:ins w:id="265" w:author="jiangdongxu" w:date="2011-10-28T23:15:00Z">
        <w:r>
          <w:rPr>
            <w:rFonts w:hint="eastAsia" w:ascii="仿宋_GB2312" w:hAnsi="宋体" w:eastAsia="仿宋_GB2312"/>
            <w:sz w:val="28"/>
            <w:szCs w:val="28"/>
          </w:rPr>
          <w:t>。</w:t>
        </w:r>
      </w:ins>
      <w:r>
        <w:rPr>
          <w:rFonts w:hint="eastAsia" w:ascii="仿宋_GB2312" w:hAnsi="宋体" w:eastAsia="仿宋_GB2312"/>
          <w:sz w:val="28"/>
          <w:szCs w:val="28"/>
        </w:rPr>
        <w:t xml:space="preserve"> </w:t>
      </w:r>
      <w:del w:id="266" w:author="jiangdongxu" w:date="2011-10-28T23:15:00Z">
        <w:r>
          <w:rPr>
            <w:rFonts w:hint="eastAsia" w:ascii="仿宋_GB2312" w:hAnsi="宋体" w:eastAsia="仿宋_GB2312"/>
            <w:sz w:val="28"/>
            <w:szCs w:val="28"/>
          </w:rPr>
          <w:delText xml:space="preserve">(   ABCD ) </w:delText>
        </w:r>
      </w:del>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A.已办任务                    B.计划安排</w:t>
      </w:r>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C.待办任务                    D.新增任务</w:t>
      </w:r>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解析：以上均为任务管理子系统视图，故ABCD正确。</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23.税收管理员工作平台的“报表管理”中对报表的图形化有</w:t>
      </w:r>
      <w:ins w:id="267" w:author="jiangdongxu" w:date="2011-10-28T23:15:00Z">
        <w:r>
          <w:rPr>
            <w:rFonts w:hint="eastAsia" w:ascii="仿宋_GB2312" w:hAnsi="宋体" w:eastAsia="仿宋_GB2312"/>
            <w:sz w:val="28"/>
            <w:szCs w:val="28"/>
          </w:rPr>
          <w:t>(   BCD  )</w:t>
        </w:r>
      </w:ins>
      <w:del w:id="268" w:author="jiangdongxu" w:date="2011-10-28T23:15:00Z">
        <w:r>
          <w:rPr>
            <w:rFonts w:hint="eastAsia" w:ascii="仿宋_GB2312" w:hAnsi="宋体" w:eastAsia="仿宋_GB2312"/>
            <w:sz w:val="28"/>
            <w:szCs w:val="28"/>
          </w:rPr>
          <w:delText>哪几种</w:delText>
        </w:r>
      </w:del>
      <w:r>
        <w:rPr>
          <w:rFonts w:hint="eastAsia" w:ascii="仿宋_GB2312" w:hAnsi="宋体" w:eastAsia="仿宋_GB2312"/>
          <w:sz w:val="28"/>
          <w:szCs w:val="28"/>
        </w:rPr>
        <w:t>方式</w:t>
      </w:r>
      <w:del w:id="269" w:author="jiangdongxu" w:date="2011-10-28T23:15:00Z">
        <w:r>
          <w:rPr>
            <w:rFonts w:hint="eastAsia" w:ascii="仿宋_GB2312" w:hAnsi="宋体" w:eastAsia="仿宋_GB2312"/>
            <w:sz w:val="28"/>
            <w:szCs w:val="28"/>
          </w:rPr>
          <w:delText>？</w:delText>
        </w:r>
      </w:del>
      <w:ins w:id="270" w:author="jiangdongxu" w:date="2011-10-28T23:15:00Z">
        <w:r>
          <w:rPr>
            <w:rFonts w:hint="eastAsia" w:ascii="仿宋_GB2312" w:hAnsi="宋体" w:eastAsia="仿宋_GB2312"/>
            <w:sz w:val="28"/>
            <w:szCs w:val="28"/>
          </w:rPr>
          <w:t>。</w:t>
        </w:r>
      </w:ins>
      <w:del w:id="271" w:author="jiangdongxu" w:date="2011-10-28T23:15:00Z">
        <w:r>
          <w:rPr>
            <w:rFonts w:hint="eastAsia" w:ascii="仿宋_GB2312" w:hAnsi="宋体" w:eastAsia="仿宋_GB2312"/>
            <w:sz w:val="28"/>
            <w:szCs w:val="28"/>
          </w:rPr>
          <w:delText>(   BCD  )</w:delText>
        </w:r>
      </w:del>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A.散点图                        B.柱状图</w:t>
      </w:r>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C.饼状图                        D.折线图</w:t>
      </w:r>
    </w:p>
    <w:p>
      <w:pPr>
        <w:spacing w:line="360" w:lineRule="auto"/>
        <w:ind w:firstLine="538" w:firstLineChars="192"/>
        <w:outlineLvl w:val="9"/>
        <w:rPr>
          <w:rFonts w:hint="eastAsia" w:ascii="仿宋_GB2312" w:hAnsi="宋体" w:eastAsia="仿宋_GB2312"/>
          <w:sz w:val="28"/>
          <w:szCs w:val="28"/>
        </w:rPr>
      </w:pPr>
      <w:r>
        <w:rPr>
          <w:rFonts w:hint="eastAsia" w:ascii="仿宋_GB2312" w:hAnsi="宋体" w:eastAsia="仿宋_GB2312"/>
          <w:sz w:val="28"/>
          <w:szCs w:val="28"/>
        </w:rPr>
        <w:t>解析：平台不提供散点图分析，其他方式分析系统均支持，故BCD正确。</w:t>
      </w:r>
    </w:p>
    <w:p>
      <w:pPr>
        <w:spacing w:line="360" w:lineRule="auto"/>
        <w:ind w:firstLine="538" w:firstLineChars="192"/>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24.目前印制的关于税收管理员工作平台的四本手册中，</w:t>
      </w:r>
      <w:ins w:id="272" w:author="jiangdongxu" w:date="2011-10-28T23:16:00Z">
        <w:r>
          <w:rPr>
            <w:rFonts w:hint="eastAsia" w:ascii="仿宋_GB2312" w:hAnsi="宋体" w:eastAsia="仿宋_GB2312"/>
            <w:sz w:val="28"/>
            <w:szCs w:val="28"/>
          </w:rPr>
          <w:t>( ABD )</w:t>
        </w:r>
      </w:ins>
      <w:del w:id="273" w:author="jiangdongxu" w:date="2011-10-28T23:16:00Z">
        <w:r>
          <w:rPr>
            <w:rFonts w:hint="eastAsia" w:ascii="仿宋_GB2312" w:hAnsi="宋体" w:eastAsia="仿宋_GB2312"/>
            <w:sz w:val="28"/>
            <w:szCs w:val="28"/>
          </w:rPr>
          <w:delText>哪些</w:delText>
        </w:r>
      </w:del>
      <w:r>
        <w:rPr>
          <w:rFonts w:hint="eastAsia" w:ascii="仿宋_GB2312" w:hAnsi="宋体" w:eastAsia="仿宋_GB2312"/>
          <w:sz w:val="28"/>
          <w:szCs w:val="28"/>
        </w:rPr>
        <w:t>是税收管理员必须掌握的</w:t>
      </w:r>
      <w:del w:id="274" w:author="jiangdongxu" w:date="2011-10-28T23:16:00Z">
        <w:r>
          <w:rPr>
            <w:rFonts w:hint="eastAsia" w:ascii="仿宋_GB2312" w:hAnsi="宋体" w:eastAsia="仿宋_GB2312"/>
            <w:sz w:val="28"/>
            <w:szCs w:val="28"/>
          </w:rPr>
          <w:delText>？</w:delText>
        </w:r>
      </w:del>
      <w:ins w:id="275" w:author="jiangdongxu" w:date="2011-10-28T23:16:00Z">
        <w:r>
          <w:rPr>
            <w:rFonts w:hint="eastAsia" w:ascii="仿宋_GB2312" w:hAnsi="宋体" w:eastAsia="仿宋_GB2312"/>
            <w:sz w:val="28"/>
            <w:szCs w:val="28"/>
          </w:rPr>
          <w:t>。</w:t>
        </w:r>
      </w:ins>
      <w:del w:id="276" w:author="jiangdongxu" w:date="2011-10-28T23:15:00Z">
        <w:r>
          <w:rPr>
            <w:rFonts w:hint="eastAsia" w:ascii="仿宋_GB2312" w:hAnsi="宋体" w:eastAsia="仿宋_GB2312"/>
            <w:sz w:val="28"/>
            <w:szCs w:val="28"/>
          </w:rPr>
          <w:delText>( ABD )</w:delText>
        </w:r>
      </w:del>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A.使用手册                      B.业务手册</w:t>
      </w:r>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C.管理手册                      D.相关子系统使用手册</w:t>
      </w:r>
    </w:p>
    <w:p>
      <w:pPr>
        <w:spacing w:line="360" w:lineRule="auto"/>
        <w:ind w:firstLine="538" w:firstLineChars="192"/>
        <w:outlineLvl w:val="9"/>
        <w:rPr>
          <w:rFonts w:hint="eastAsia" w:ascii="仿宋_GB2312" w:hAnsi="宋体" w:eastAsia="仿宋_GB2312"/>
          <w:sz w:val="28"/>
          <w:szCs w:val="28"/>
        </w:rPr>
      </w:pPr>
      <w:r>
        <w:rPr>
          <w:rFonts w:hint="eastAsia" w:ascii="仿宋_GB2312" w:hAnsi="宋体" w:eastAsia="仿宋_GB2312"/>
          <w:sz w:val="28"/>
          <w:szCs w:val="28"/>
        </w:rPr>
        <w:t>解析：管理手册为系统管理员（一般为信息人员）应掌握的，其他手册税收管理员必须掌握，故ABD正确。</w:t>
      </w:r>
    </w:p>
    <w:p>
      <w:pPr>
        <w:spacing w:line="360" w:lineRule="auto"/>
        <w:outlineLvl w:val="9"/>
        <w:rPr>
          <w:rFonts w:hint="eastAsia" w:ascii="仿宋_GB2312" w:hAnsi="宋体" w:eastAsia="仿宋_GB2312"/>
          <w:sz w:val="28"/>
          <w:szCs w:val="28"/>
        </w:rPr>
      </w:pPr>
    </w:p>
    <w:p>
      <w:pPr>
        <w:autoSpaceDE w:val="0"/>
        <w:autoSpaceDN w:val="0"/>
        <w:adjustRightInd w:val="0"/>
        <w:spacing w:line="360" w:lineRule="auto"/>
        <w:ind w:firstLine="560" w:firstLineChars="200"/>
        <w:jc w:val="left"/>
        <w:outlineLvl w:val="9"/>
        <w:rPr>
          <w:rFonts w:hint="eastAsia" w:ascii="仿宋_GB2312" w:eastAsia="仿宋_GB2312" w:cs="宋体"/>
          <w:color w:val="000000"/>
          <w:kern w:val="0"/>
          <w:sz w:val="28"/>
          <w:szCs w:val="28"/>
        </w:rPr>
      </w:pPr>
      <w:r>
        <w:rPr>
          <w:rFonts w:hint="eastAsia" w:ascii="仿宋_GB2312" w:hAnsi="宋体" w:eastAsia="仿宋_GB2312"/>
          <w:sz w:val="28"/>
          <w:szCs w:val="28"/>
        </w:rPr>
        <w:t>25.如果</w:t>
      </w:r>
      <w:r>
        <w:rPr>
          <w:rFonts w:hint="eastAsia" w:ascii="仿宋_GB2312" w:eastAsia="仿宋_GB2312" w:cs="宋体"/>
          <w:color w:val="000000"/>
          <w:kern w:val="0"/>
          <w:sz w:val="28"/>
          <w:szCs w:val="28"/>
        </w:rPr>
        <w:t>税收管理员甲计划在</w:t>
      </w:r>
      <w:r>
        <w:rPr>
          <w:rFonts w:hint="eastAsia" w:ascii="仿宋_GB2312" w:hAnsi="宋体" w:eastAsia="仿宋_GB2312"/>
          <w:sz w:val="28"/>
          <w:szCs w:val="28"/>
        </w:rPr>
        <w:t>税收管理员工作平台中的</w:t>
      </w:r>
      <w:r>
        <w:rPr>
          <w:rFonts w:hint="eastAsia" w:ascii="仿宋_GB2312" w:eastAsia="仿宋_GB2312" w:cs="宋体"/>
          <w:color w:val="000000"/>
          <w:kern w:val="0"/>
          <w:sz w:val="28"/>
          <w:szCs w:val="28"/>
        </w:rPr>
        <w:t xml:space="preserve">监控平台上看到同部门的税收管理员乙的“特殊户”类，可以采取的办法有(  </w:t>
      </w:r>
      <w:r>
        <w:rPr>
          <w:rFonts w:hint="eastAsia" w:ascii="仿宋_GB2312" w:hAnsi="宋体" w:eastAsia="仿宋_GB2312"/>
          <w:sz w:val="28"/>
          <w:szCs w:val="28"/>
        </w:rPr>
        <w:t>AC</w:t>
      </w:r>
      <w:r>
        <w:rPr>
          <w:rFonts w:hint="eastAsia" w:ascii="仿宋_GB2312" w:eastAsia="仿宋_GB2312" w:cs="宋体"/>
          <w:color w:val="000000"/>
          <w:kern w:val="0"/>
          <w:sz w:val="28"/>
          <w:szCs w:val="28"/>
        </w:rPr>
        <w:t xml:space="preserve"> )。</w:t>
      </w:r>
    </w:p>
    <w:p>
      <w:pPr>
        <w:autoSpaceDE w:val="0"/>
        <w:autoSpaceDN w:val="0"/>
        <w:adjustRightInd w:val="0"/>
        <w:spacing w:line="360" w:lineRule="auto"/>
        <w:jc w:val="left"/>
        <w:outlineLvl w:val="9"/>
        <w:rPr>
          <w:rFonts w:hint="eastAsia" w:ascii="仿宋_GB2312" w:eastAsia="仿宋_GB2312" w:cs="宋体"/>
          <w:color w:val="000000"/>
          <w:kern w:val="0"/>
          <w:sz w:val="28"/>
          <w:szCs w:val="28"/>
        </w:rPr>
      </w:pPr>
      <w:r>
        <w:rPr>
          <w:rFonts w:hint="eastAsia" w:ascii="仿宋_GB2312" w:eastAsia="仿宋_GB2312" w:cs="宋体"/>
          <w:color w:val="000000"/>
          <w:kern w:val="0"/>
          <w:sz w:val="28"/>
          <w:szCs w:val="28"/>
        </w:rPr>
        <w:t xml:space="preserve">    A. 乙把“特殊户”类共享给甲   </w:t>
      </w:r>
    </w:p>
    <w:p>
      <w:pPr>
        <w:autoSpaceDE w:val="0"/>
        <w:autoSpaceDN w:val="0"/>
        <w:adjustRightInd w:val="0"/>
        <w:spacing w:line="360" w:lineRule="auto"/>
        <w:jc w:val="left"/>
        <w:outlineLvl w:val="9"/>
        <w:rPr>
          <w:rFonts w:hint="eastAsia" w:ascii="仿宋_GB2312" w:eastAsia="仿宋_GB2312" w:cs="宋体"/>
          <w:color w:val="000000"/>
          <w:kern w:val="0"/>
          <w:sz w:val="28"/>
          <w:szCs w:val="28"/>
        </w:rPr>
      </w:pPr>
      <w:r>
        <w:rPr>
          <w:rFonts w:hint="eastAsia" w:ascii="仿宋_GB2312" w:eastAsia="仿宋_GB2312" w:cs="宋体"/>
          <w:color w:val="000000"/>
          <w:kern w:val="0"/>
          <w:sz w:val="28"/>
          <w:szCs w:val="28"/>
        </w:rPr>
        <w:t xml:space="preserve">    B. 甲在“分类共享”模块新增乙的“特殊户”类到甲的共享分类</w:t>
      </w:r>
    </w:p>
    <w:p>
      <w:pPr>
        <w:autoSpaceDE w:val="0"/>
        <w:autoSpaceDN w:val="0"/>
        <w:adjustRightInd w:val="0"/>
        <w:spacing w:line="360" w:lineRule="auto"/>
        <w:jc w:val="left"/>
        <w:outlineLvl w:val="9"/>
        <w:rPr>
          <w:rFonts w:hint="eastAsia" w:ascii="仿宋_GB2312" w:eastAsia="仿宋_GB2312" w:cs="宋体"/>
          <w:color w:val="000000"/>
          <w:kern w:val="0"/>
          <w:sz w:val="28"/>
          <w:szCs w:val="28"/>
        </w:rPr>
      </w:pPr>
      <w:r>
        <w:rPr>
          <w:rFonts w:hint="eastAsia" w:ascii="仿宋_GB2312" w:eastAsia="仿宋_GB2312" w:cs="宋体"/>
          <w:color w:val="000000"/>
          <w:kern w:val="0"/>
          <w:sz w:val="28"/>
          <w:szCs w:val="28"/>
        </w:rPr>
        <w:t xml:space="preserve">    C. 系统管理员把乙的“特殊户”类共享给甲</w:t>
      </w:r>
    </w:p>
    <w:p>
      <w:pPr>
        <w:autoSpaceDE w:val="0"/>
        <w:autoSpaceDN w:val="0"/>
        <w:adjustRightInd w:val="0"/>
        <w:spacing w:line="360" w:lineRule="auto"/>
        <w:ind w:firstLine="619" w:firstLineChars="221"/>
        <w:jc w:val="left"/>
        <w:outlineLvl w:val="9"/>
        <w:rPr>
          <w:rFonts w:hint="eastAsia" w:ascii="仿宋_GB2312" w:eastAsia="仿宋_GB2312" w:cs="宋体"/>
          <w:color w:val="000000"/>
          <w:kern w:val="0"/>
          <w:sz w:val="28"/>
          <w:szCs w:val="28"/>
        </w:rPr>
      </w:pPr>
      <w:r>
        <w:rPr>
          <w:rFonts w:hint="eastAsia" w:ascii="仿宋_GB2312" w:eastAsia="仿宋_GB2312" w:cs="宋体"/>
          <w:color w:val="000000"/>
          <w:kern w:val="0"/>
          <w:sz w:val="28"/>
          <w:szCs w:val="28"/>
        </w:rPr>
        <w:t>D. 系统管理员把乙的“特殊户”类共享给甲所在的部门</w:t>
      </w:r>
    </w:p>
    <w:p>
      <w:pPr>
        <w:autoSpaceDE w:val="0"/>
        <w:autoSpaceDN w:val="0"/>
        <w:adjustRightInd w:val="0"/>
        <w:spacing w:line="360" w:lineRule="auto"/>
        <w:ind w:firstLine="619" w:firstLineChars="221"/>
        <w:jc w:val="left"/>
        <w:outlineLvl w:val="9"/>
        <w:rPr>
          <w:rFonts w:hint="eastAsia" w:ascii="仿宋_GB2312" w:eastAsia="仿宋_GB2312" w:cs="宋体"/>
          <w:color w:val="000000"/>
          <w:kern w:val="0"/>
          <w:sz w:val="28"/>
          <w:szCs w:val="28"/>
        </w:rPr>
      </w:pPr>
      <w:r>
        <w:rPr>
          <w:rFonts w:hint="eastAsia" w:ascii="仿宋_GB2312" w:eastAsia="仿宋_GB2312" w:cs="宋体"/>
          <w:color w:val="000000"/>
          <w:kern w:val="0"/>
          <w:sz w:val="28"/>
          <w:szCs w:val="28"/>
        </w:rPr>
        <w:t>解析：系统管理员有权将任何管户分类共享给某个具体人，但不能共享给具体部门；乙可以主动将自己管户共享给甲，但甲不能针对该管户新增共享分类，即分类共享具备单向性，故AC正确。</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26.在税收管理员工作平台中，综合管理的“用户分类”功能中修改或新增了用户分类后，</w:t>
      </w:r>
      <w:ins w:id="277" w:author="jiangdongxu" w:date="2011-10-28T23:18:00Z">
        <w:r>
          <w:rPr>
            <w:rFonts w:hint="eastAsia" w:ascii="仿宋_GB2312" w:hAnsi="宋体" w:eastAsia="仿宋_GB2312"/>
            <w:sz w:val="28"/>
            <w:szCs w:val="28"/>
          </w:rPr>
          <w:t>（ BC ）</w:t>
        </w:r>
      </w:ins>
      <w:del w:id="278" w:author="jiangdongxu" w:date="2011-10-28T23:18:00Z">
        <w:r>
          <w:rPr>
            <w:rFonts w:hint="eastAsia" w:ascii="仿宋_GB2312" w:hAnsi="宋体" w:eastAsia="仿宋_GB2312"/>
            <w:sz w:val="28"/>
            <w:szCs w:val="28"/>
          </w:rPr>
          <w:delText>怎样</w:delText>
        </w:r>
      </w:del>
      <w:r>
        <w:rPr>
          <w:rFonts w:hint="eastAsia" w:ascii="仿宋_GB2312" w:hAnsi="宋体" w:eastAsia="仿宋_GB2312"/>
          <w:sz w:val="28"/>
          <w:szCs w:val="28"/>
        </w:rPr>
        <w:t>才能在监控平台中看到新的分类列表</w:t>
      </w:r>
      <w:del w:id="279" w:author="jiangdongxu" w:date="2011-10-28T23:18:00Z">
        <w:r>
          <w:rPr>
            <w:rFonts w:hint="eastAsia" w:ascii="仿宋_GB2312" w:hAnsi="宋体" w:eastAsia="仿宋_GB2312"/>
            <w:sz w:val="28"/>
            <w:szCs w:val="28"/>
          </w:rPr>
          <w:delText>？</w:delText>
        </w:r>
      </w:del>
      <w:ins w:id="280" w:author="jiangdongxu" w:date="2011-10-28T23:18:00Z">
        <w:r>
          <w:rPr>
            <w:rFonts w:hint="eastAsia" w:ascii="仿宋_GB2312" w:hAnsi="宋体" w:eastAsia="仿宋_GB2312"/>
            <w:sz w:val="28"/>
            <w:szCs w:val="28"/>
          </w:rPr>
          <w:t>。</w:t>
        </w:r>
      </w:ins>
      <w:del w:id="281" w:author="jiangdongxu" w:date="2011-10-28T23:18:00Z">
        <w:r>
          <w:rPr>
            <w:rFonts w:hint="eastAsia" w:ascii="仿宋_GB2312" w:hAnsi="宋体" w:eastAsia="仿宋_GB2312"/>
            <w:sz w:val="28"/>
            <w:szCs w:val="28"/>
          </w:rPr>
          <w:delText>（ BC ）</w:delText>
        </w:r>
      </w:del>
    </w:p>
    <w:p>
      <w:pPr>
        <w:spacing w:line="360" w:lineRule="auto"/>
        <w:ind w:firstLine="560" w:firstLineChars="200"/>
        <w:outlineLvl w:val="9"/>
        <w:rPr>
          <w:rFonts w:hint="eastAsia" w:ascii="仿宋_GB2312" w:hAnsi="宋体" w:eastAsia="仿宋_GB2312"/>
          <w:sz w:val="28"/>
          <w:szCs w:val="28"/>
        </w:rPr>
      </w:pPr>
      <w:ins w:id="282" w:author="jiangdongxu" w:date="2011-10-28T23:17:00Z">
        <w:r>
          <w:rPr>
            <w:rFonts w:hint="eastAsia" w:ascii="仿宋_GB2312" w:hAnsi="宋体" w:eastAsia="仿宋_GB2312"/>
            <w:sz w:val="28"/>
            <w:szCs w:val="28"/>
          </w:rPr>
          <w:t>A．</w:t>
        </w:r>
      </w:ins>
      <w:r>
        <w:rPr>
          <w:rFonts w:hint="eastAsia" w:ascii="仿宋_GB2312" w:hAnsi="宋体" w:eastAsia="仿宋_GB2312"/>
          <w:sz w:val="28"/>
          <w:szCs w:val="28"/>
        </w:rPr>
        <w:t>点击指标维护功能中的【刷新】按钮</w:t>
      </w:r>
    </w:p>
    <w:p>
      <w:pPr>
        <w:spacing w:line="360" w:lineRule="auto"/>
        <w:ind w:firstLine="560" w:firstLineChars="200"/>
        <w:outlineLvl w:val="9"/>
        <w:rPr>
          <w:rFonts w:hint="eastAsia" w:ascii="仿宋_GB2312" w:hAnsi="宋体" w:eastAsia="仿宋_GB2312"/>
          <w:sz w:val="28"/>
          <w:szCs w:val="28"/>
        </w:rPr>
      </w:pPr>
      <w:ins w:id="283" w:author="jiangdongxu" w:date="2011-10-28T23:18:00Z">
        <w:r>
          <w:rPr>
            <w:rFonts w:hint="eastAsia" w:ascii="仿宋_GB2312" w:hAnsi="宋体" w:eastAsia="仿宋_GB2312"/>
            <w:sz w:val="28"/>
            <w:szCs w:val="28"/>
          </w:rPr>
          <w:t>B．</w:t>
        </w:r>
      </w:ins>
      <w:r>
        <w:rPr>
          <w:rFonts w:hint="eastAsia" w:ascii="仿宋_GB2312" w:hAnsi="宋体" w:eastAsia="仿宋_GB2312"/>
          <w:sz w:val="28"/>
          <w:szCs w:val="28"/>
        </w:rPr>
        <w:t>点击监控平台中的【刷新】按钮</w:t>
      </w:r>
    </w:p>
    <w:p>
      <w:pPr>
        <w:spacing w:line="360" w:lineRule="auto"/>
        <w:ind w:firstLine="560" w:firstLineChars="200"/>
        <w:outlineLvl w:val="9"/>
        <w:rPr>
          <w:rFonts w:hint="eastAsia" w:ascii="仿宋_GB2312" w:hAnsi="宋体" w:eastAsia="仿宋_GB2312"/>
          <w:sz w:val="28"/>
          <w:szCs w:val="28"/>
        </w:rPr>
      </w:pPr>
      <w:ins w:id="284" w:author="jiangdongxu" w:date="2011-10-28T23:18:00Z">
        <w:r>
          <w:rPr>
            <w:rFonts w:hint="eastAsia" w:ascii="仿宋_GB2312" w:hAnsi="宋体" w:eastAsia="仿宋_GB2312"/>
            <w:sz w:val="28"/>
            <w:szCs w:val="28"/>
          </w:rPr>
          <w:t>C．</w:t>
        </w:r>
      </w:ins>
      <w:r>
        <w:rPr>
          <w:rFonts w:hint="eastAsia" w:ascii="仿宋_GB2312" w:hAnsi="宋体" w:eastAsia="仿宋_GB2312"/>
          <w:sz w:val="28"/>
          <w:szCs w:val="28"/>
        </w:rPr>
        <w:t>退出税收管理员工作平台重新登录</w:t>
      </w:r>
    </w:p>
    <w:p>
      <w:pPr>
        <w:spacing w:line="360" w:lineRule="auto"/>
        <w:ind w:firstLine="560" w:firstLineChars="200"/>
        <w:outlineLvl w:val="9"/>
        <w:rPr>
          <w:rFonts w:hint="eastAsia" w:ascii="仿宋_GB2312" w:hAnsi="宋体" w:eastAsia="仿宋_GB2312"/>
          <w:sz w:val="28"/>
          <w:szCs w:val="28"/>
        </w:rPr>
      </w:pPr>
      <w:ins w:id="285" w:author="jiangdongxu" w:date="2011-10-28T23:18:00Z">
        <w:r>
          <w:rPr>
            <w:rFonts w:hint="eastAsia" w:ascii="仿宋_GB2312" w:hAnsi="宋体" w:eastAsia="仿宋_GB2312"/>
            <w:sz w:val="28"/>
            <w:szCs w:val="28"/>
          </w:rPr>
          <w:t>D．</w:t>
        </w:r>
      </w:ins>
      <w:r>
        <w:rPr>
          <w:rFonts w:hint="eastAsia" w:ascii="仿宋_GB2312" w:hAnsi="宋体" w:eastAsia="仿宋_GB2312"/>
          <w:sz w:val="28"/>
          <w:szCs w:val="28"/>
        </w:rPr>
        <w:t>按F5刷新屏幕</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解析：显示新的分类，只能按照BC的步骤操作，故BC正确。</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27.税收管理员工作平台中，监控平台上的关键字查询可按</w:t>
      </w:r>
      <w:ins w:id="286" w:author="jiangdongxu" w:date="2011-10-28T23:18:00Z">
        <w:r>
          <w:rPr>
            <w:rFonts w:hint="eastAsia" w:ascii="仿宋_GB2312" w:hAnsi="宋体" w:eastAsia="仿宋_GB2312"/>
            <w:sz w:val="28"/>
            <w:szCs w:val="28"/>
          </w:rPr>
          <w:t>（ ABD）</w:t>
        </w:r>
      </w:ins>
      <w:del w:id="287" w:author="jiangdongxu" w:date="2011-10-28T23:18:00Z">
        <w:r>
          <w:rPr>
            <w:rFonts w:hint="eastAsia" w:ascii="仿宋_GB2312" w:hAnsi="宋体" w:eastAsia="仿宋_GB2312"/>
            <w:sz w:val="28"/>
            <w:szCs w:val="28"/>
          </w:rPr>
          <w:delText>哪些</w:delText>
        </w:r>
      </w:del>
      <w:r>
        <w:rPr>
          <w:rFonts w:hint="eastAsia" w:ascii="仿宋_GB2312" w:hAnsi="宋体" w:eastAsia="仿宋_GB2312"/>
          <w:sz w:val="28"/>
          <w:szCs w:val="28"/>
        </w:rPr>
        <w:t>内容进行查询。</w:t>
      </w:r>
      <w:del w:id="288" w:author="jiangdongxu" w:date="2011-10-28T23:18:00Z">
        <w:r>
          <w:rPr>
            <w:rFonts w:hint="eastAsia" w:ascii="仿宋_GB2312" w:hAnsi="宋体" w:eastAsia="仿宋_GB2312"/>
            <w:sz w:val="28"/>
            <w:szCs w:val="28"/>
          </w:rPr>
          <w:delText>（ ABD）</w:delText>
        </w:r>
      </w:del>
    </w:p>
    <w:p>
      <w:pPr>
        <w:spacing w:line="360" w:lineRule="auto"/>
        <w:ind w:firstLine="700" w:firstLineChars="250"/>
        <w:outlineLvl w:val="9"/>
        <w:rPr>
          <w:rFonts w:hint="eastAsia" w:ascii="仿宋_GB2312" w:hAnsi="宋体" w:eastAsia="仿宋_GB2312"/>
          <w:sz w:val="28"/>
          <w:szCs w:val="28"/>
        </w:rPr>
      </w:pPr>
      <w:r>
        <w:rPr>
          <w:rFonts w:hint="eastAsia" w:ascii="仿宋_GB2312" w:hAnsi="宋体" w:eastAsia="仿宋_GB2312"/>
          <w:sz w:val="28"/>
          <w:szCs w:val="28"/>
        </w:rPr>
        <w:t>A.纳税人编码                  B.纳税人名称</w:t>
      </w:r>
    </w:p>
    <w:p>
      <w:pPr>
        <w:spacing w:line="360" w:lineRule="auto"/>
        <w:ind w:left="540" w:leftChars="257" w:firstLine="140" w:firstLineChars="50"/>
        <w:outlineLvl w:val="9"/>
        <w:rPr>
          <w:rFonts w:hint="eastAsia" w:ascii="仿宋_GB2312" w:hAnsi="宋体" w:eastAsia="仿宋_GB2312"/>
          <w:sz w:val="28"/>
          <w:szCs w:val="28"/>
        </w:rPr>
      </w:pPr>
      <w:r>
        <w:rPr>
          <w:rFonts w:hint="eastAsia" w:ascii="仿宋_GB2312" w:hAnsi="宋体" w:eastAsia="仿宋_GB2312"/>
          <w:sz w:val="28"/>
          <w:szCs w:val="28"/>
        </w:rPr>
        <w:t>C.注册地址                    D.拼音简码</w:t>
      </w:r>
    </w:p>
    <w:p>
      <w:pPr>
        <w:spacing w:line="360" w:lineRule="auto"/>
        <w:ind w:left="181" w:leftChars="86" w:firstLine="496" w:firstLineChars="177"/>
        <w:outlineLvl w:val="9"/>
        <w:rPr>
          <w:rFonts w:hint="eastAsia" w:ascii="仿宋_GB2312" w:hAnsi="宋体" w:eastAsia="仿宋_GB2312"/>
          <w:sz w:val="28"/>
          <w:szCs w:val="28"/>
        </w:rPr>
      </w:pPr>
      <w:r>
        <w:rPr>
          <w:rFonts w:hint="eastAsia" w:ascii="仿宋_GB2312" w:hAnsi="宋体" w:eastAsia="仿宋_GB2312"/>
          <w:sz w:val="28"/>
          <w:szCs w:val="28"/>
        </w:rPr>
        <w:t>解析: 监控平台只可以按照纳税人编码、纳税人名称、拼音简码以及联系电话等四种方式进行查询，故ABD正确。</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28.税收管理员工作平台中，监控平台的红灯是绝对不会出现在</w:t>
      </w:r>
      <w:ins w:id="289" w:author="jiangdongxu" w:date="2011-10-28T23:19:00Z">
        <w:r>
          <w:rPr>
            <w:rFonts w:hint="eastAsia" w:ascii="仿宋_GB2312" w:hAnsi="宋体" w:eastAsia="仿宋_GB2312"/>
            <w:sz w:val="28"/>
            <w:szCs w:val="28"/>
          </w:rPr>
          <w:t>（BCD ）</w:t>
        </w:r>
      </w:ins>
      <w:del w:id="290" w:author="jiangdongxu" w:date="2011-10-28T23:19:00Z">
        <w:r>
          <w:rPr>
            <w:rFonts w:hint="eastAsia" w:ascii="仿宋_GB2312" w:hAnsi="宋体" w:eastAsia="仿宋_GB2312"/>
            <w:sz w:val="28"/>
            <w:szCs w:val="28"/>
          </w:rPr>
          <w:delText>哪类</w:delText>
        </w:r>
      </w:del>
      <w:r>
        <w:rPr>
          <w:rFonts w:hint="eastAsia" w:ascii="仿宋_GB2312" w:hAnsi="宋体" w:eastAsia="仿宋_GB2312"/>
          <w:sz w:val="28"/>
          <w:szCs w:val="28"/>
        </w:rPr>
        <w:t>企业中的</w:t>
      </w:r>
      <w:del w:id="291" w:author="jiangdongxu" w:date="2011-10-28T23:19:00Z">
        <w:r>
          <w:rPr>
            <w:rFonts w:hint="eastAsia" w:ascii="仿宋_GB2312" w:hAnsi="宋体" w:eastAsia="仿宋_GB2312"/>
            <w:sz w:val="28"/>
            <w:szCs w:val="28"/>
          </w:rPr>
          <w:delText>？</w:delText>
        </w:r>
      </w:del>
      <w:ins w:id="292" w:author="jiangdongxu" w:date="2011-10-28T23:19:00Z">
        <w:r>
          <w:rPr>
            <w:rFonts w:hint="eastAsia" w:ascii="仿宋_GB2312" w:hAnsi="宋体" w:eastAsia="仿宋_GB2312"/>
            <w:sz w:val="28"/>
            <w:szCs w:val="28"/>
          </w:rPr>
          <w:t xml:space="preserve">。 </w:t>
        </w:r>
      </w:ins>
      <w:del w:id="293" w:author="jiangdongxu" w:date="2011-10-28T23:19:00Z">
        <w:r>
          <w:rPr>
            <w:rFonts w:hint="eastAsia" w:ascii="仿宋_GB2312" w:hAnsi="宋体" w:eastAsia="仿宋_GB2312"/>
            <w:sz w:val="28"/>
            <w:szCs w:val="28"/>
          </w:rPr>
          <w:delText>（BCD ）</w:delText>
        </w:r>
      </w:del>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A.停业户                     B.非正常户</w:t>
      </w:r>
    </w:p>
    <w:p>
      <w:pPr>
        <w:tabs>
          <w:tab w:val="left" w:pos="1260"/>
        </w:tabs>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C.注销户                     D.一次性税源户</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解析：税收管理员工作平台</w:t>
      </w:r>
      <w:ins w:id="294" w:author="赵锐(海珠信息管理科)" w:date="2011-10-27T11:31:00Z">
        <w:r>
          <w:rPr>
            <w:rFonts w:hint="eastAsia" w:ascii="仿宋_GB2312" w:hAnsi="宋体" w:eastAsia="仿宋_GB2312"/>
            <w:sz w:val="28"/>
            <w:szCs w:val="28"/>
          </w:rPr>
          <w:t>对特殊户没有监控，因此</w:t>
        </w:r>
      </w:ins>
      <w:del w:id="295" w:author="赵锐(海珠信息管理科)" w:date="2011-10-27T11:31:00Z">
        <w:r>
          <w:rPr>
            <w:rFonts w:hint="eastAsia" w:ascii="仿宋_GB2312" w:hAnsi="宋体" w:eastAsia="仿宋_GB2312"/>
            <w:sz w:val="28"/>
            <w:szCs w:val="28"/>
          </w:rPr>
          <w:delText>监控平台的</w:delText>
        </w:r>
      </w:del>
      <w:r>
        <w:rPr>
          <w:rFonts w:hint="eastAsia" w:ascii="仿宋_GB2312" w:hAnsi="宋体" w:eastAsia="仿宋_GB2312"/>
          <w:sz w:val="28"/>
          <w:szCs w:val="28"/>
        </w:rPr>
        <w:t>红灯是绝对不会</w:t>
      </w:r>
      <w:del w:id="296" w:author="赵锐(海珠信息管理科)" w:date="2011-10-27T11:32:00Z">
        <w:r>
          <w:rPr>
            <w:rFonts w:hint="eastAsia" w:ascii="仿宋_GB2312" w:hAnsi="宋体" w:eastAsia="仿宋_GB2312"/>
            <w:sz w:val="28"/>
            <w:szCs w:val="28"/>
          </w:rPr>
          <w:delText>出现</w:delText>
        </w:r>
      </w:del>
      <w:r>
        <w:rPr>
          <w:rFonts w:hint="eastAsia" w:ascii="仿宋_GB2312" w:hAnsi="宋体" w:eastAsia="仿宋_GB2312"/>
          <w:sz w:val="28"/>
          <w:szCs w:val="28"/>
        </w:rPr>
        <w:t>在特殊户中</w:t>
      </w:r>
      <w:ins w:id="297" w:author="赵锐(海珠信息管理科)" w:date="2011-10-27T11:31:00Z">
        <w:r>
          <w:rPr>
            <w:rFonts w:hint="eastAsia" w:ascii="仿宋_GB2312" w:hAnsi="宋体" w:eastAsia="仿宋_GB2312"/>
            <w:sz w:val="28"/>
            <w:szCs w:val="28"/>
          </w:rPr>
          <w:t>出现</w:t>
        </w:r>
      </w:ins>
      <w:del w:id="298" w:author="赵锐(海珠信息管理科)" w:date="2011-10-27T11:31:00Z">
        <w:r>
          <w:rPr>
            <w:rFonts w:hint="eastAsia" w:ascii="仿宋_GB2312" w:hAnsi="宋体" w:eastAsia="仿宋_GB2312"/>
            <w:sz w:val="28"/>
            <w:szCs w:val="28"/>
          </w:rPr>
          <w:delText>的</w:delText>
        </w:r>
      </w:del>
      <w:r>
        <w:rPr>
          <w:rFonts w:hint="eastAsia" w:ascii="仿宋_GB2312" w:hAnsi="宋体" w:eastAsia="仿宋_GB2312"/>
          <w:sz w:val="28"/>
          <w:szCs w:val="28"/>
        </w:rPr>
        <w:t>。而特殊户</w:t>
      </w:r>
      <w:ins w:id="299" w:author="赵锐(海珠信息管理科)" w:date="2011-10-27T11:31:00Z">
        <w:r>
          <w:rPr>
            <w:rFonts w:hint="eastAsia" w:ascii="仿宋_GB2312" w:hAnsi="宋体" w:eastAsia="仿宋_GB2312"/>
            <w:sz w:val="28"/>
            <w:szCs w:val="28"/>
          </w:rPr>
          <w:t>则</w:t>
        </w:r>
      </w:ins>
      <w:r>
        <w:rPr>
          <w:rFonts w:hint="eastAsia" w:ascii="仿宋_GB2312" w:hAnsi="宋体" w:eastAsia="仿宋_GB2312"/>
          <w:sz w:val="28"/>
          <w:szCs w:val="28"/>
        </w:rPr>
        <w:t>包括非正常户、注销户</w:t>
      </w:r>
      <w:ins w:id="300" w:author="赵锐(海珠信息管理科)" w:date="2011-10-27T11:32:00Z">
        <w:r>
          <w:rPr>
            <w:rFonts w:hint="eastAsia" w:ascii="仿宋_GB2312" w:hAnsi="宋体" w:eastAsia="仿宋_GB2312"/>
            <w:sz w:val="28"/>
            <w:szCs w:val="28"/>
          </w:rPr>
          <w:t>和</w:t>
        </w:r>
      </w:ins>
      <w:del w:id="301" w:author="赵锐(海珠信息管理科)" w:date="2011-10-27T11:32:00Z">
        <w:r>
          <w:rPr>
            <w:rFonts w:hint="eastAsia" w:ascii="仿宋_GB2312" w:hAnsi="宋体" w:eastAsia="仿宋_GB2312"/>
            <w:sz w:val="28"/>
            <w:szCs w:val="28"/>
          </w:rPr>
          <w:delText>、</w:delText>
        </w:r>
      </w:del>
      <w:r>
        <w:rPr>
          <w:rFonts w:hint="eastAsia" w:ascii="仿宋_GB2312" w:hAnsi="宋体" w:eastAsia="仿宋_GB2312"/>
          <w:sz w:val="28"/>
          <w:szCs w:val="28"/>
        </w:rPr>
        <w:t>一次性税源户</w:t>
      </w:r>
      <w:ins w:id="302" w:author="赵锐(海珠信息管理科)" w:date="2011-10-27T11:31:00Z">
        <w:r>
          <w:rPr>
            <w:rFonts w:hint="eastAsia" w:ascii="仿宋_GB2312" w:hAnsi="宋体" w:eastAsia="仿宋_GB2312"/>
            <w:sz w:val="28"/>
            <w:szCs w:val="28"/>
          </w:rPr>
          <w:t>三类</w:t>
        </w:r>
      </w:ins>
      <w:r>
        <w:rPr>
          <w:rFonts w:hint="eastAsia" w:ascii="仿宋_GB2312" w:hAnsi="宋体" w:eastAsia="仿宋_GB2312"/>
          <w:sz w:val="28"/>
          <w:szCs w:val="28"/>
        </w:rPr>
        <w:t>。故BCD正确。</w:t>
      </w:r>
    </w:p>
    <w:p>
      <w:pPr>
        <w:spacing w:line="360" w:lineRule="auto"/>
        <w:ind w:firstLine="560" w:firstLineChars="200"/>
        <w:outlineLvl w:val="9"/>
        <w:rPr>
          <w:rFonts w:hint="eastAsia" w:ascii="仿宋_GB2312" w:hAnsi="宋体" w:eastAsia="仿宋_GB2312"/>
          <w:sz w:val="28"/>
          <w:szCs w:val="28"/>
        </w:rPr>
      </w:pPr>
      <w:ins w:id="303" w:author="jiangdongxu" w:date="2011-10-25T10:34:00Z">
        <w:del w:id="304" w:author="赵锐(海珠信息管理科)" w:date="2011-10-27T11:31:00Z">
          <w:r>
            <w:rPr>
              <w:rFonts w:hint="eastAsia" w:ascii="仿宋_GB2312" w:hAnsi="宋体" w:eastAsia="仿宋_GB2312"/>
              <w:sz w:val="28"/>
              <w:szCs w:val="28"/>
            </w:rPr>
            <w:delText>答案中有错吧？</w:delText>
          </w:r>
        </w:del>
      </w:ins>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29.在税收管理员工作平台中，</w:t>
      </w:r>
      <w:ins w:id="305" w:author="jiangdongxu" w:date="2011-10-28T23:20:00Z">
        <w:r>
          <w:rPr>
            <w:rFonts w:hint="eastAsia" w:ascii="仿宋_GB2312" w:hAnsi="宋体" w:eastAsia="仿宋_GB2312"/>
            <w:sz w:val="28"/>
            <w:szCs w:val="28"/>
          </w:rPr>
          <w:t>（ACD）</w:t>
        </w:r>
      </w:ins>
      <w:del w:id="306" w:author="jiangdongxu" w:date="2011-10-28T23:20:00Z">
        <w:r>
          <w:rPr>
            <w:rFonts w:hint="eastAsia" w:ascii="仿宋_GB2312" w:hAnsi="宋体" w:eastAsia="仿宋_GB2312"/>
            <w:sz w:val="28"/>
            <w:szCs w:val="28"/>
          </w:rPr>
          <w:delText>哪些</w:delText>
        </w:r>
      </w:del>
      <w:r>
        <w:rPr>
          <w:rFonts w:hint="eastAsia" w:ascii="仿宋_GB2312" w:hAnsi="宋体" w:eastAsia="仿宋_GB2312"/>
          <w:sz w:val="28"/>
          <w:szCs w:val="28"/>
        </w:rPr>
        <w:t>指标值可以利用【重置】按钮实现从大集中系统到税收管理工作平台的实时更新</w:t>
      </w:r>
      <w:del w:id="307" w:author="jiangdongxu" w:date="2011-10-28T23:20:00Z">
        <w:r>
          <w:rPr>
            <w:rFonts w:hint="eastAsia" w:ascii="仿宋_GB2312" w:hAnsi="宋体" w:eastAsia="仿宋_GB2312"/>
            <w:sz w:val="28"/>
            <w:szCs w:val="28"/>
          </w:rPr>
          <w:delText>？</w:delText>
        </w:r>
      </w:del>
      <w:ins w:id="308" w:author="jiangdongxu" w:date="2011-10-28T23:20:00Z">
        <w:r>
          <w:rPr>
            <w:rFonts w:hint="eastAsia" w:ascii="仿宋_GB2312" w:hAnsi="宋体" w:eastAsia="仿宋_GB2312"/>
            <w:sz w:val="28"/>
            <w:szCs w:val="28"/>
          </w:rPr>
          <w:t>。</w:t>
        </w:r>
      </w:ins>
      <w:ins w:id="309" w:author="jiangdongxu" w:date="2011-10-28T23:19:00Z">
        <w:r>
          <w:rPr>
            <w:rFonts w:hint="eastAsia" w:ascii="仿宋_GB2312" w:hAnsi="宋体" w:eastAsia="仿宋_GB2312"/>
            <w:sz w:val="28"/>
            <w:szCs w:val="28"/>
          </w:rPr>
          <w:t xml:space="preserve"> </w:t>
        </w:r>
      </w:ins>
      <w:del w:id="310" w:author="jiangdongxu" w:date="2011-10-28T23:19:00Z">
        <w:r>
          <w:rPr>
            <w:rFonts w:hint="eastAsia" w:ascii="仿宋_GB2312" w:hAnsi="宋体" w:eastAsia="仿宋_GB2312"/>
            <w:sz w:val="28"/>
            <w:szCs w:val="28"/>
          </w:rPr>
          <w:delText>（ACD）</w:delText>
        </w:r>
      </w:del>
    </w:p>
    <w:p>
      <w:pPr>
        <w:spacing w:line="360" w:lineRule="auto"/>
        <w:ind w:firstLine="560" w:firstLineChars="200"/>
        <w:rPr>
          <w:rFonts w:hint="eastAsia" w:ascii="仿宋_GB2312" w:hAnsi="宋体" w:eastAsia="仿宋_GB2312"/>
          <w:sz w:val="28"/>
          <w:szCs w:val="28"/>
        </w:rPr>
        <w:pPrChange w:id="311" w:author="jiangdongxu" w:date="2011-10-28T23:20:00Z">
          <w:pPr>
            <w:spacing w:line="360" w:lineRule="auto"/>
          </w:pPr>
        </w:pPrChange>
      </w:pPr>
      <w:r>
        <w:rPr>
          <w:rFonts w:hint="eastAsia" w:ascii="仿宋_GB2312" w:hAnsi="宋体" w:eastAsia="仿宋_GB2312"/>
          <w:sz w:val="28"/>
          <w:szCs w:val="28"/>
        </w:rPr>
        <w:t>A.核算方式                    B.联系电话</w:t>
      </w:r>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C.征收方式                    D.信用</w:t>
      </w:r>
    </w:p>
    <w:p>
      <w:pPr>
        <w:spacing w:line="360" w:lineRule="auto"/>
        <w:ind w:firstLine="538" w:firstLineChars="192"/>
        <w:outlineLvl w:val="9"/>
        <w:rPr>
          <w:rFonts w:hint="eastAsia" w:ascii="仿宋_GB2312" w:hAnsi="宋体" w:eastAsia="仿宋_GB2312"/>
          <w:sz w:val="28"/>
          <w:szCs w:val="28"/>
        </w:rPr>
      </w:pPr>
      <w:r>
        <w:rPr>
          <w:rFonts w:hint="eastAsia" w:ascii="仿宋_GB2312" w:hAnsi="宋体" w:eastAsia="仿宋_GB2312"/>
          <w:sz w:val="28"/>
          <w:szCs w:val="28"/>
        </w:rPr>
        <w:t>解析：</w:t>
      </w:r>
      <w:ins w:id="312" w:author="赵锐(海珠信息管理科)" w:date="2011-10-27T11:33:00Z">
        <w:r>
          <w:rPr>
            <w:rFonts w:hint="eastAsia" w:ascii="仿宋_GB2312" w:hAnsi="宋体" w:eastAsia="仿宋_GB2312"/>
            <w:sz w:val="28"/>
            <w:szCs w:val="28"/>
          </w:rPr>
          <w:t>“</w:t>
        </w:r>
      </w:ins>
      <w:r>
        <w:rPr>
          <w:rFonts w:hint="eastAsia" w:ascii="仿宋_GB2312" w:hAnsi="宋体" w:eastAsia="仿宋_GB2312"/>
          <w:sz w:val="28"/>
          <w:szCs w:val="28"/>
        </w:rPr>
        <w:t>核算方式</w:t>
      </w:r>
      <w:ins w:id="313" w:author="赵锐(海珠信息管理科)" w:date="2011-10-27T11:34:00Z">
        <w:r>
          <w:rPr>
            <w:rFonts w:hint="eastAsia" w:ascii="仿宋_GB2312" w:hAnsi="宋体" w:eastAsia="仿宋_GB2312"/>
            <w:sz w:val="28"/>
            <w:szCs w:val="28"/>
          </w:rPr>
          <w:t>”</w:t>
        </w:r>
      </w:ins>
      <w:r>
        <w:rPr>
          <w:rFonts w:hint="eastAsia" w:ascii="仿宋_GB2312" w:hAnsi="宋体" w:eastAsia="仿宋_GB2312"/>
          <w:sz w:val="28"/>
          <w:szCs w:val="28"/>
        </w:rPr>
        <w:t>、</w:t>
      </w:r>
      <w:ins w:id="314" w:author="赵锐(海珠信息管理科)" w:date="2011-10-27T11:34:00Z">
        <w:r>
          <w:rPr>
            <w:rFonts w:hint="eastAsia" w:ascii="仿宋_GB2312" w:hAnsi="宋体" w:eastAsia="仿宋_GB2312"/>
            <w:sz w:val="28"/>
            <w:szCs w:val="28"/>
          </w:rPr>
          <w:t>“</w:t>
        </w:r>
      </w:ins>
      <w:r>
        <w:rPr>
          <w:rFonts w:hint="eastAsia" w:ascii="仿宋_GB2312" w:hAnsi="宋体" w:eastAsia="仿宋_GB2312"/>
          <w:sz w:val="28"/>
          <w:szCs w:val="28"/>
        </w:rPr>
        <w:t>征收方式</w:t>
      </w:r>
      <w:ins w:id="315" w:author="赵锐(海珠信息管理科)" w:date="2011-10-27T11:34:00Z">
        <w:r>
          <w:rPr>
            <w:rFonts w:hint="eastAsia" w:ascii="仿宋_GB2312" w:hAnsi="宋体" w:eastAsia="仿宋_GB2312"/>
            <w:sz w:val="28"/>
            <w:szCs w:val="28"/>
          </w:rPr>
          <w:t>”</w:t>
        </w:r>
      </w:ins>
      <w:r>
        <w:rPr>
          <w:rFonts w:hint="eastAsia" w:ascii="仿宋_GB2312" w:hAnsi="宋体" w:eastAsia="仿宋_GB2312"/>
          <w:sz w:val="28"/>
          <w:szCs w:val="28"/>
        </w:rPr>
        <w:t>、</w:t>
      </w:r>
      <w:ins w:id="316" w:author="赵锐(海珠信息管理科)" w:date="2011-10-27T11:34:00Z">
        <w:r>
          <w:rPr>
            <w:rFonts w:hint="eastAsia" w:ascii="仿宋_GB2312" w:hAnsi="宋体" w:eastAsia="仿宋_GB2312"/>
            <w:sz w:val="28"/>
            <w:szCs w:val="28"/>
          </w:rPr>
          <w:t>“</w:t>
        </w:r>
      </w:ins>
      <w:r>
        <w:rPr>
          <w:rFonts w:hint="eastAsia" w:ascii="仿宋_GB2312" w:hAnsi="宋体" w:eastAsia="仿宋_GB2312"/>
          <w:sz w:val="28"/>
          <w:szCs w:val="28"/>
        </w:rPr>
        <w:t>信用</w:t>
      </w:r>
      <w:ins w:id="317" w:author="赵锐(海珠信息管理科)" w:date="2011-10-27T11:34:00Z">
        <w:r>
          <w:rPr>
            <w:rFonts w:hint="eastAsia" w:ascii="仿宋_GB2312" w:hAnsi="宋体" w:eastAsia="仿宋_GB2312"/>
            <w:sz w:val="28"/>
            <w:szCs w:val="28"/>
          </w:rPr>
          <w:t>”</w:t>
        </w:r>
      </w:ins>
      <w:del w:id="318" w:author="赵锐(海珠信息管理科)" w:date="2011-10-27T11:33:00Z">
        <w:r>
          <w:rPr>
            <w:rFonts w:hint="eastAsia" w:ascii="仿宋_GB2312" w:hAnsi="宋体" w:eastAsia="仿宋_GB2312"/>
            <w:sz w:val="28"/>
            <w:szCs w:val="28"/>
          </w:rPr>
          <w:delText>属于</w:delText>
        </w:r>
      </w:del>
      <w:r>
        <w:rPr>
          <w:rFonts w:hint="eastAsia" w:ascii="仿宋_GB2312" w:hAnsi="宋体" w:eastAsia="仿宋_GB2312"/>
          <w:sz w:val="28"/>
          <w:szCs w:val="28"/>
        </w:rPr>
        <w:t>可以</w:t>
      </w:r>
      <w:ins w:id="319" w:author="赵锐(海珠信息管理科)" w:date="2011-10-27T11:33:00Z">
        <w:r>
          <w:rPr>
            <w:rFonts w:hint="eastAsia" w:ascii="仿宋_GB2312" w:hAnsi="宋体" w:eastAsia="仿宋_GB2312"/>
            <w:sz w:val="28"/>
            <w:szCs w:val="28"/>
          </w:rPr>
          <w:t>从大集中</w:t>
        </w:r>
      </w:ins>
      <w:ins w:id="320" w:author="赵锐(海珠信息管理科)" w:date="2011-10-27T11:34:00Z">
        <w:r>
          <w:rPr>
            <w:rFonts w:hint="eastAsia" w:ascii="仿宋_GB2312" w:hAnsi="宋体" w:eastAsia="仿宋_GB2312"/>
            <w:sz w:val="28"/>
            <w:szCs w:val="28"/>
          </w:rPr>
          <w:t>系统</w:t>
        </w:r>
      </w:ins>
      <w:r>
        <w:rPr>
          <w:rFonts w:hint="eastAsia" w:ascii="仿宋_GB2312" w:hAnsi="宋体" w:eastAsia="仿宋_GB2312"/>
          <w:sz w:val="28"/>
          <w:szCs w:val="28"/>
        </w:rPr>
        <w:t>实时更新</w:t>
      </w:r>
      <w:del w:id="321" w:author="赵锐(海珠信息管理科)" w:date="2011-10-27T11:34:00Z">
        <w:r>
          <w:rPr>
            <w:rFonts w:hint="eastAsia" w:ascii="仿宋_GB2312" w:hAnsi="宋体" w:eastAsia="仿宋_GB2312"/>
            <w:sz w:val="28"/>
            <w:szCs w:val="28"/>
          </w:rPr>
          <w:delText>的指标</w:delText>
        </w:r>
      </w:del>
      <w:r>
        <w:rPr>
          <w:rFonts w:hint="eastAsia" w:ascii="仿宋_GB2312" w:hAnsi="宋体" w:eastAsia="仿宋_GB2312"/>
          <w:sz w:val="28"/>
          <w:szCs w:val="28"/>
        </w:rPr>
        <w:t>，</w:t>
      </w:r>
      <w:ins w:id="322" w:author="赵锐(海珠信息管理科)" w:date="2011-10-27T11:34:00Z">
        <w:r>
          <w:rPr>
            <w:rFonts w:hint="eastAsia" w:ascii="仿宋_GB2312" w:hAnsi="宋体" w:eastAsia="仿宋_GB2312"/>
            <w:sz w:val="28"/>
            <w:szCs w:val="28"/>
          </w:rPr>
          <w:t>但</w:t>
        </w:r>
      </w:ins>
      <w:r>
        <w:rPr>
          <w:rFonts w:hint="eastAsia" w:ascii="仿宋_GB2312" w:hAnsi="宋体" w:eastAsia="仿宋_GB2312"/>
          <w:sz w:val="28"/>
          <w:szCs w:val="28"/>
        </w:rPr>
        <w:t>联系电话</w:t>
      </w:r>
      <w:ins w:id="323" w:author="赵锐(海珠信息管理科)" w:date="2011-10-27T11:33:00Z">
        <w:r>
          <w:rPr>
            <w:rFonts w:hint="eastAsia" w:ascii="仿宋_GB2312" w:hAnsi="宋体" w:eastAsia="仿宋_GB2312"/>
            <w:sz w:val="28"/>
            <w:szCs w:val="28"/>
          </w:rPr>
          <w:t>则</w:t>
        </w:r>
      </w:ins>
      <w:ins w:id="324" w:author="赵锐(海珠信息管理科)" w:date="2011-10-27T11:34:00Z">
        <w:r>
          <w:rPr>
            <w:rFonts w:hint="eastAsia" w:ascii="仿宋_GB2312" w:hAnsi="宋体" w:eastAsia="仿宋_GB2312"/>
            <w:sz w:val="28"/>
            <w:szCs w:val="28"/>
          </w:rPr>
          <w:t>需要</w:t>
        </w:r>
      </w:ins>
      <w:ins w:id="325" w:author="赵锐(海珠信息管理科)" w:date="2011-10-27T11:33:00Z">
        <w:r>
          <w:rPr>
            <w:rFonts w:hint="eastAsia" w:ascii="仿宋_GB2312" w:hAnsi="宋体" w:eastAsia="仿宋_GB2312"/>
            <w:sz w:val="28"/>
            <w:szCs w:val="28"/>
          </w:rPr>
          <w:t>在</w:t>
        </w:r>
      </w:ins>
      <w:r>
        <w:rPr>
          <w:rFonts w:hint="eastAsia" w:ascii="仿宋_GB2312" w:hAnsi="宋体" w:eastAsia="仿宋_GB2312"/>
          <w:sz w:val="28"/>
          <w:szCs w:val="28"/>
        </w:rPr>
        <w:t>税收管理员工作平台</w:t>
      </w:r>
      <w:ins w:id="326" w:author="赵锐(海珠信息管理科)" w:date="2011-10-27T11:34:00Z">
        <w:r>
          <w:rPr>
            <w:rFonts w:hint="eastAsia" w:ascii="仿宋_GB2312" w:hAnsi="宋体" w:eastAsia="仿宋_GB2312"/>
            <w:sz w:val="28"/>
            <w:szCs w:val="28"/>
          </w:rPr>
          <w:t>的</w:t>
        </w:r>
      </w:ins>
      <w:ins w:id="327" w:author="赵锐(海珠信息管理科)" w:date="2011-10-27T11:33:00Z">
        <w:r>
          <w:rPr>
            <w:rFonts w:hint="eastAsia" w:ascii="仿宋_GB2312" w:hAnsi="宋体" w:eastAsia="仿宋_GB2312"/>
            <w:sz w:val="28"/>
            <w:szCs w:val="28"/>
          </w:rPr>
          <w:t>“指标维护”中进行维护</w:t>
        </w:r>
      </w:ins>
      <w:r>
        <w:rPr>
          <w:rFonts w:hint="eastAsia" w:ascii="仿宋_GB2312" w:hAnsi="宋体" w:eastAsia="仿宋_GB2312"/>
          <w:sz w:val="28"/>
          <w:szCs w:val="28"/>
        </w:rPr>
        <w:t>，故ACD正确。</w:t>
      </w:r>
      <w:del w:id="328" w:author="赵锐(海珠信息管理科)" w:date="2011-10-27T11:33:00Z">
        <w:r>
          <w:rPr>
            <w:rFonts w:hint="eastAsia" w:ascii="仿宋_GB2312" w:hAnsi="宋体" w:eastAsia="仿宋_GB2312"/>
            <w:sz w:val="28"/>
            <w:szCs w:val="28"/>
          </w:rPr>
          <w:delText>。</w:delText>
        </w:r>
      </w:del>
      <w:ins w:id="329" w:author="jiangdongxu" w:date="2011-10-25T10:36:00Z">
        <w:del w:id="330" w:author="赵锐(海珠信息管理科)" w:date="2011-10-27T11:33:00Z">
          <w:r>
            <w:rPr>
              <w:rFonts w:hint="eastAsia" w:ascii="仿宋_GB2312" w:hAnsi="宋体" w:eastAsia="仿宋_GB2312"/>
              <w:sz w:val="28"/>
              <w:szCs w:val="28"/>
            </w:rPr>
            <w:delText>联系电话怎么啦？</w:delText>
          </w:r>
        </w:del>
      </w:ins>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30．</w:t>
      </w:r>
      <w:ins w:id="331" w:author="jiangdongxu" w:date="2011-10-28T23:20:00Z">
        <w:r>
          <w:rPr>
            <w:rFonts w:hint="eastAsia" w:ascii="仿宋_GB2312" w:hAnsi="宋体" w:eastAsia="仿宋_GB2312"/>
            <w:sz w:val="28"/>
            <w:szCs w:val="28"/>
          </w:rPr>
          <w:t>（ AB ）</w:t>
        </w:r>
      </w:ins>
      <w:del w:id="332" w:author="jiangdongxu" w:date="2011-10-28T23:20:00Z">
        <w:r>
          <w:rPr>
            <w:rFonts w:hint="eastAsia" w:ascii="仿宋_GB2312" w:hAnsi="宋体" w:eastAsia="仿宋_GB2312"/>
            <w:sz w:val="28"/>
            <w:szCs w:val="28"/>
          </w:rPr>
          <w:delText>哪些</w:delText>
        </w:r>
      </w:del>
      <w:r>
        <w:rPr>
          <w:rFonts w:hint="eastAsia" w:ascii="仿宋_GB2312" w:hAnsi="宋体" w:eastAsia="仿宋_GB2312"/>
          <w:sz w:val="28"/>
          <w:szCs w:val="28"/>
        </w:rPr>
        <w:t>企业分类属于税收管理员工作平台的系统分类</w:t>
      </w:r>
      <w:del w:id="333" w:author="jiangdongxu" w:date="2011-10-28T23:20:00Z">
        <w:r>
          <w:rPr>
            <w:rFonts w:hint="eastAsia" w:ascii="仿宋_GB2312" w:hAnsi="宋体" w:eastAsia="仿宋_GB2312"/>
            <w:sz w:val="28"/>
            <w:szCs w:val="28"/>
          </w:rPr>
          <w:delText>？</w:delText>
        </w:r>
      </w:del>
      <w:ins w:id="334" w:author="jiangdongxu" w:date="2011-10-28T23:20:00Z">
        <w:r>
          <w:rPr>
            <w:rFonts w:hint="eastAsia" w:ascii="仿宋_GB2312" w:hAnsi="宋体" w:eastAsia="仿宋_GB2312"/>
            <w:sz w:val="28"/>
            <w:szCs w:val="28"/>
          </w:rPr>
          <w:t>。</w:t>
        </w:r>
      </w:ins>
      <w:del w:id="335" w:author="jiangdongxu" w:date="2011-10-28T23:20:00Z">
        <w:r>
          <w:rPr>
            <w:rFonts w:hint="eastAsia" w:ascii="仿宋_GB2312" w:hAnsi="宋体" w:eastAsia="仿宋_GB2312"/>
            <w:sz w:val="28"/>
            <w:szCs w:val="28"/>
          </w:rPr>
          <w:delText>（  AB  ）</w:delText>
        </w:r>
      </w:del>
    </w:p>
    <w:p>
      <w:pPr>
        <w:spacing w:line="360" w:lineRule="auto"/>
        <w:ind w:firstLine="560" w:firstLineChars="200"/>
        <w:rPr>
          <w:rFonts w:hint="eastAsia" w:ascii="仿宋_GB2312" w:hAnsi="宋体" w:eastAsia="仿宋_GB2312"/>
          <w:sz w:val="28"/>
          <w:szCs w:val="28"/>
        </w:rPr>
        <w:pPrChange w:id="336" w:author="jiangdongxu" w:date="2011-10-28T23:20:00Z">
          <w:pPr>
            <w:spacing w:line="360" w:lineRule="auto"/>
          </w:pPr>
        </w:pPrChange>
      </w:pPr>
      <w:r>
        <w:rPr>
          <w:rFonts w:hint="eastAsia" w:ascii="仿宋_GB2312" w:hAnsi="宋体" w:eastAsia="仿宋_GB2312"/>
          <w:sz w:val="28"/>
          <w:szCs w:val="28"/>
        </w:rPr>
        <w:t>A.供票业户                 B.查账征收</w:t>
      </w:r>
    </w:p>
    <w:p>
      <w:pPr>
        <w:spacing w:line="360" w:lineRule="auto"/>
        <w:ind w:left="540"/>
        <w:outlineLvl w:val="9"/>
        <w:rPr>
          <w:rFonts w:hint="eastAsia" w:ascii="仿宋_GB2312" w:hAnsi="宋体" w:eastAsia="仿宋_GB2312"/>
          <w:sz w:val="28"/>
          <w:szCs w:val="28"/>
        </w:rPr>
      </w:pPr>
      <w:r>
        <w:rPr>
          <w:rFonts w:hint="eastAsia" w:ascii="仿宋_GB2312" w:hAnsi="宋体" w:eastAsia="仿宋_GB2312"/>
          <w:sz w:val="28"/>
          <w:szCs w:val="28"/>
        </w:rPr>
        <w:t>C.友好户                   D.难管户</w:t>
      </w:r>
    </w:p>
    <w:p>
      <w:pPr>
        <w:spacing w:line="360" w:lineRule="auto"/>
        <w:ind w:left="420" w:leftChars="200" w:firstLine="140" w:firstLineChars="50"/>
        <w:outlineLvl w:val="9"/>
        <w:rPr>
          <w:rFonts w:hint="eastAsia" w:ascii="仿宋_GB2312" w:hAnsi="宋体" w:eastAsia="仿宋_GB2312"/>
          <w:sz w:val="28"/>
          <w:szCs w:val="28"/>
        </w:rPr>
      </w:pPr>
      <w:r>
        <w:rPr>
          <w:rFonts w:hint="eastAsia" w:ascii="仿宋_GB2312" w:hAnsi="宋体" w:eastAsia="仿宋_GB2312"/>
          <w:sz w:val="28"/>
          <w:szCs w:val="28"/>
        </w:rPr>
        <w:t>解析：友好户、难管户属于自定义分类，故AB正确。</w:t>
      </w:r>
    </w:p>
    <w:p>
      <w:pPr>
        <w:spacing w:line="360" w:lineRule="auto"/>
        <w:ind w:left="420"/>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31.在税收管理员工作平台中，复合分类是一种虚拟的分类，是把</w:t>
      </w:r>
      <w:ins w:id="337" w:author="jiangdongxu" w:date="2011-10-28T23:20:00Z">
        <w:r>
          <w:rPr>
            <w:rFonts w:hint="eastAsia" w:ascii="仿宋_GB2312" w:hAnsi="宋体" w:eastAsia="仿宋_GB2312"/>
            <w:sz w:val="28"/>
            <w:szCs w:val="28"/>
          </w:rPr>
          <w:t>（   AB  ）</w:t>
        </w:r>
      </w:ins>
      <w:del w:id="338" w:author="jiangdongxu" w:date="2011-10-28T23:20:00Z">
        <w:r>
          <w:rPr>
            <w:rFonts w:hint="eastAsia" w:ascii="仿宋_GB2312" w:hAnsi="宋体" w:eastAsia="仿宋_GB2312"/>
            <w:sz w:val="28"/>
            <w:szCs w:val="28"/>
          </w:rPr>
          <w:delText>哪些</w:delText>
        </w:r>
      </w:del>
      <w:r>
        <w:rPr>
          <w:rFonts w:hint="eastAsia" w:ascii="仿宋_GB2312" w:hAnsi="宋体" w:eastAsia="仿宋_GB2312"/>
          <w:sz w:val="28"/>
          <w:szCs w:val="28"/>
        </w:rPr>
        <w:t>分类相加成为另外定义的一种分类。</w:t>
      </w:r>
      <w:del w:id="339" w:author="jiangdongxu" w:date="2011-10-28T23:20:00Z">
        <w:r>
          <w:rPr>
            <w:rFonts w:hint="eastAsia" w:ascii="仿宋_GB2312" w:hAnsi="宋体" w:eastAsia="仿宋_GB2312"/>
            <w:sz w:val="28"/>
            <w:szCs w:val="28"/>
          </w:rPr>
          <w:delText>（   AB  ）</w:delText>
        </w:r>
      </w:del>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ab/>
      </w:r>
      <w:r>
        <w:rPr>
          <w:rFonts w:hint="eastAsia" w:ascii="仿宋_GB2312" w:hAnsi="宋体" w:eastAsia="仿宋_GB2312"/>
          <w:sz w:val="28"/>
          <w:szCs w:val="28"/>
        </w:rPr>
        <w:t xml:space="preserve"> A．自定义类                  B. 继承类</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 系统类                    D. 维护类</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解析：考察复合分类的概念，复合分类就是将自定义分类和继承类相加成为另一种分类，故AB正确。</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32.税收管理员工作平台的“任务管理”模块中现已实现</w:t>
      </w:r>
      <w:ins w:id="340" w:author="jiangdongxu" w:date="2011-10-28T23:21:00Z">
        <w:r>
          <w:rPr>
            <w:rFonts w:hint="eastAsia" w:ascii="仿宋_GB2312" w:hAnsi="宋体" w:eastAsia="仿宋_GB2312"/>
            <w:sz w:val="28"/>
            <w:szCs w:val="28"/>
          </w:rPr>
          <w:t>（ABCD）</w:t>
        </w:r>
      </w:ins>
      <w:del w:id="341" w:author="jiangdongxu" w:date="2011-10-28T23:21:00Z">
        <w:r>
          <w:rPr>
            <w:rFonts w:hint="eastAsia" w:ascii="仿宋_GB2312" w:hAnsi="宋体" w:eastAsia="仿宋_GB2312"/>
            <w:sz w:val="28"/>
            <w:szCs w:val="28"/>
          </w:rPr>
          <w:delText>哪些</w:delText>
        </w:r>
      </w:del>
      <w:r>
        <w:rPr>
          <w:rFonts w:hint="eastAsia" w:ascii="仿宋_GB2312" w:hAnsi="宋体" w:eastAsia="仿宋_GB2312"/>
          <w:sz w:val="28"/>
          <w:szCs w:val="28"/>
        </w:rPr>
        <w:t>功能</w:t>
      </w:r>
      <w:del w:id="342" w:author="jiangdongxu" w:date="2011-10-28T23:21:00Z">
        <w:r>
          <w:rPr>
            <w:rFonts w:hint="eastAsia" w:ascii="仿宋_GB2312" w:hAnsi="宋体" w:eastAsia="仿宋_GB2312"/>
            <w:sz w:val="28"/>
            <w:szCs w:val="28"/>
          </w:rPr>
          <w:delText>?</w:delText>
        </w:r>
      </w:del>
      <w:ins w:id="343" w:author="jiangdongxu" w:date="2011-10-28T23:21:00Z">
        <w:r>
          <w:rPr>
            <w:rFonts w:hint="eastAsia" w:ascii="仿宋_GB2312" w:hAnsi="宋体" w:eastAsia="仿宋_GB2312"/>
            <w:sz w:val="28"/>
            <w:szCs w:val="28"/>
          </w:rPr>
          <w:t xml:space="preserve">。 </w:t>
        </w:r>
      </w:ins>
      <w:del w:id="344" w:author="jiangdongxu" w:date="2011-10-28T23:21:00Z">
        <w:r>
          <w:rPr>
            <w:rFonts w:hint="eastAsia" w:ascii="仿宋_GB2312" w:hAnsi="宋体" w:eastAsia="仿宋_GB2312"/>
            <w:sz w:val="28"/>
            <w:szCs w:val="28"/>
          </w:rPr>
          <w:delText>（ABCD）</w:delText>
        </w:r>
      </w:del>
    </w:p>
    <w:p>
      <w:pPr>
        <w:spacing w:line="360" w:lineRule="auto"/>
        <w:ind w:firstLine="420" w:firstLineChars="150"/>
        <w:rPr>
          <w:rFonts w:hint="eastAsia" w:ascii="仿宋_GB2312" w:hAnsi="宋体" w:eastAsia="仿宋_GB2312"/>
          <w:sz w:val="28"/>
          <w:szCs w:val="28"/>
        </w:rPr>
        <w:pPrChange w:id="345" w:author="jiangdongxu" w:date="2011-10-28T23:21:00Z">
          <w:pPr>
            <w:spacing w:line="360" w:lineRule="auto"/>
          </w:pPr>
        </w:pPrChange>
      </w:pPr>
      <w:r>
        <w:rPr>
          <w:rFonts w:hint="eastAsia" w:ascii="仿宋_GB2312" w:hAnsi="宋体" w:eastAsia="仿宋_GB2312"/>
          <w:sz w:val="28"/>
          <w:szCs w:val="28"/>
        </w:rPr>
        <w:t>A.回撤                       B.重置</w:t>
      </w:r>
    </w:p>
    <w:p>
      <w:pPr>
        <w:spacing w:line="360" w:lineRule="auto"/>
        <w:ind w:left="420"/>
        <w:outlineLvl w:val="9"/>
        <w:rPr>
          <w:rFonts w:hint="eastAsia" w:ascii="仿宋_GB2312" w:hAnsi="宋体" w:eastAsia="仿宋_GB2312"/>
          <w:sz w:val="28"/>
          <w:szCs w:val="28"/>
        </w:rPr>
      </w:pPr>
      <w:r>
        <w:rPr>
          <w:rFonts w:hint="eastAsia" w:ascii="仿宋_GB2312" w:hAnsi="宋体" w:eastAsia="仿宋_GB2312"/>
          <w:sz w:val="28"/>
          <w:szCs w:val="28"/>
        </w:rPr>
        <w:t>C.中断                       D.撤销签收</w:t>
      </w:r>
    </w:p>
    <w:p>
      <w:pPr>
        <w:spacing w:line="360" w:lineRule="auto"/>
        <w:ind w:firstLine="420" w:firstLineChars="150"/>
        <w:outlineLvl w:val="9"/>
        <w:rPr>
          <w:rFonts w:hint="eastAsia" w:ascii="仿宋_GB2312" w:hAnsi="宋体" w:eastAsia="仿宋_GB2312"/>
          <w:sz w:val="28"/>
          <w:szCs w:val="28"/>
        </w:rPr>
      </w:pPr>
      <w:r>
        <w:rPr>
          <w:rFonts w:hint="eastAsia" w:ascii="仿宋_GB2312" w:hAnsi="宋体" w:eastAsia="仿宋_GB2312"/>
          <w:sz w:val="28"/>
          <w:szCs w:val="28"/>
        </w:rPr>
        <w:t>解析：以上功能平台均已实现，故ABCD正确。</w:t>
      </w:r>
    </w:p>
    <w:p>
      <w:pPr>
        <w:spacing w:line="360" w:lineRule="auto"/>
        <w:outlineLvl w:val="9"/>
        <w:rPr>
          <w:rFonts w:hint="eastAsia" w:ascii="仿宋_GB2312" w:hAnsi="宋体" w:eastAsia="仿宋_GB2312"/>
          <w:sz w:val="28"/>
          <w:szCs w:val="28"/>
        </w:rPr>
      </w:pPr>
    </w:p>
    <w:p>
      <w:pPr>
        <w:spacing w:line="360" w:lineRule="auto"/>
        <w:ind w:firstLine="420" w:firstLineChars="150"/>
        <w:outlineLvl w:val="9"/>
        <w:rPr>
          <w:rFonts w:hint="eastAsia" w:ascii="仿宋_GB2312" w:hAnsi="宋体" w:eastAsia="仿宋_GB2312"/>
          <w:sz w:val="28"/>
          <w:szCs w:val="28"/>
        </w:rPr>
      </w:pPr>
      <w:r>
        <w:rPr>
          <w:rFonts w:hint="eastAsia" w:ascii="仿宋_GB2312" w:hAnsi="宋体" w:eastAsia="仿宋_GB2312"/>
          <w:sz w:val="28"/>
          <w:szCs w:val="28"/>
        </w:rPr>
        <w:t>33.在税收管理员工作平台中，若要发送手机短信，可以在</w:t>
      </w:r>
      <w:ins w:id="346" w:author="jiangdongxu" w:date="2011-10-28T23:21:00Z">
        <w:r>
          <w:rPr>
            <w:rFonts w:hint="eastAsia" w:ascii="仿宋_GB2312" w:hAnsi="宋体" w:eastAsia="仿宋_GB2312"/>
            <w:sz w:val="28"/>
            <w:szCs w:val="28"/>
          </w:rPr>
          <w:t>（ AD ）</w:t>
        </w:r>
      </w:ins>
      <w:del w:id="347" w:author="jiangdongxu" w:date="2011-10-28T23:21:00Z">
        <w:r>
          <w:rPr>
            <w:rFonts w:hint="eastAsia" w:ascii="仿宋_GB2312" w:hAnsi="宋体" w:eastAsia="仿宋_GB2312"/>
            <w:sz w:val="28"/>
            <w:szCs w:val="28"/>
          </w:rPr>
          <w:delText>哪些</w:delText>
        </w:r>
      </w:del>
      <w:r>
        <w:rPr>
          <w:rFonts w:hint="eastAsia" w:ascii="仿宋_GB2312" w:hAnsi="宋体" w:eastAsia="仿宋_GB2312"/>
          <w:sz w:val="28"/>
          <w:szCs w:val="28"/>
        </w:rPr>
        <w:t>模块操作</w:t>
      </w:r>
      <w:del w:id="348" w:author="jiangdongxu" w:date="2011-10-28T23:21:00Z">
        <w:r>
          <w:rPr>
            <w:rFonts w:hint="eastAsia" w:ascii="仿宋_GB2312" w:hAnsi="宋体" w:eastAsia="仿宋_GB2312"/>
            <w:sz w:val="28"/>
            <w:szCs w:val="28"/>
          </w:rPr>
          <w:delText>？</w:delText>
        </w:r>
      </w:del>
      <w:ins w:id="349" w:author="jiangdongxu" w:date="2011-10-28T23:21:00Z">
        <w:r>
          <w:rPr>
            <w:rFonts w:hint="eastAsia" w:ascii="仿宋_GB2312" w:hAnsi="宋体" w:eastAsia="仿宋_GB2312"/>
            <w:sz w:val="28"/>
            <w:szCs w:val="28"/>
          </w:rPr>
          <w:t xml:space="preserve">。 </w:t>
        </w:r>
      </w:ins>
      <w:del w:id="350" w:author="jiangdongxu" w:date="2011-10-28T23:21:00Z">
        <w:r>
          <w:rPr>
            <w:rFonts w:hint="eastAsia" w:ascii="仿宋_GB2312" w:hAnsi="宋体" w:eastAsia="仿宋_GB2312"/>
            <w:sz w:val="28"/>
            <w:szCs w:val="28"/>
          </w:rPr>
          <w:delText>（ AD ）</w:delText>
        </w:r>
      </w:del>
    </w:p>
    <w:p>
      <w:pPr>
        <w:spacing w:line="360" w:lineRule="auto"/>
        <w:ind w:firstLine="420" w:firstLineChars="150"/>
        <w:outlineLvl w:val="9"/>
        <w:rPr>
          <w:rFonts w:hint="eastAsia" w:ascii="仿宋_GB2312" w:hAnsi="宋体" w:eastAsia="仿宋_GB2312"/>
          <w:sz w:val="28"/>
          <w:szCs w:val="28"/>
        </w:rPr>
      </w:pPr>
      <w:r>
        <w:rPr>
          <w:rFonts w:hint="eastAsia" w:ascii="仿宋_GB2312" w:hAnsi="宋体" w:eastAsia="仿宋_GB2312"/>
          <w:sz w:val="28"/>
          <w:szCs w:val="28"/>
        </w:rPr>
        <w:t>A.综合管理                  B.文档管理</w:t>
      </w:r>
    </w:p>
    <w:p>
      <w:pPr>
        <w:spacing w:line="360" w:lineRule="auto"/>
        <w:ind w:left="420"/>
        <w:outlineLvl w:val="9"/>
        <w:rPr>
          <w:rFonts w:hint="eastAsia" w:ascii="仿宋_GB2312" w:hAnsi="宋体" w:eastAsia="仿宋_GB2312"/>
          <w:sz w:val="28"/>
          <w:szCs w:val="28"/>
        </w:rPr>
      </w:pPr>
      <w:r>
        <w:rPr>
          <w:rFonts w:hint="eastAsia" w:ascii="仿宋_GB2312" w:hAnsi="宋体" w:eastAsia="仿宋_GB2312"/>
          <w:sz w:val="28"/>
          <w:szCs w:val="28"/>
        </w:rPr>
        <w:t>C.监控平台                  D.任务管理</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解析：只有在综合管理中的“短信发送”和在办理任务的过程中可以发送手机短信，故AD正确。</w:t>
      </w:r>
    </w:p>
    <w:p>
      <w:pPr>
        <w:spacing w:line="360" w:lineRule="auto"/>
        <w:ind w:firstLine="560" w:firstLineChars="200"/>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34.网上办税系统目前包括（ABCD）功能模块。</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A.纳税申报                    B.个人所得税</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C.社保费管理                  D.发票管理</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解析:以上功能网上办税系统均已实现，故ABCD正确。</w:t>
      </w:r>
    </w:p>
    <w:p>
      <w:pPr>
        <w:spacing w:line="360" w:lineRule="auto"/>
        <w:ind w:left="360" w:firstLine="420"/>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35.网上办税系统在登陆时，会根据整个系统状态进行提示，提示包括(ABCD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A.空闲                           B.良好</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C.繁忙                           D.维护</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解析：网上办税系统状态提示只有四种：空闲、良好、繁忙和维护，故ABCD正确。</w:t>
      </w:r>
    </w:p>
    <w:p>
      <w:pPr>
        <w:spacing w:line="360" w:lineRule="auto"/>
        <w:ind w:firstLine="560" w:firstLineChars="200"/>
        <w:outlineLvl w:val="9"/>
        <w:rPr>
          <w:rFonts w:hint="eastAsia" w:ascii="仿宋_GB2312" w:hAnsi="宋体" w:eastAsia="仿宋_GB2312"/>
          <w:sz w:val="28"/>
          <w:szCs w:val="28"/>
        </w:rPr>
      </w:pPr>
      <w:del w:id="351" w:author="jiangdongxu" w:date="2011-10-25T10:39:00Z">
        <w:r>
          <w:rPr>
            <w:rFonts w:hint="eastAsia" w:ascii="仿宋_GB2312" w:hAnsi="宋体" w:eastAsia="仿宋_GB2312"/>
            <w:sz w:val="28"/>
            <w:szCs w:val="28"/>
          </w:rPr>
          <w:delText>其他选项均不存在。</w:delText>
        </w:r>
      </w:del>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36.网上办税的优点包括（ ABCD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A.方便办理，安全可靠          B.费用低廉，省时快捷</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C.操作简单，界面友好          D.信息接收，反馈及时</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解析：以上均为网上办税系统的优点，故ABCD正确。</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37.网上办税系统中可以通过纳税申报模块进行(ABD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A．企业所得税月（季）申报     B.房产税、城市房地产税申报</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C.社保费申报                   D.委托代征汇总申报</w:t>
      </w:r>
    </w:p>
    <w:p>
      <w:pPr>
        <w:tabs>
          <w:tab w:val="left" w:pos="5385"/>
        </w:tabs>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解析：社保费在另外单独的模块申报，</w:t>
      </w:r>
      <w:r>
        <w:rPr>
          <w:rFonts w:hint="eastAsia" w:ascii="仿宋_GB2312" w:hAnsi="宋体" w:eastAsia="仿宋_GB2312"/>
          <w:sz w:val="28"/>
          <w:szCs w:val="28"/>
        </w:rPr>
        <w:tab/>
      </w:r>
      <w:r>
        <w:rPr>
          <w:rFonts w:hint="eastAsia" w:ascii="仿宋_GB2312" w:hAnsi="宋体" w:eastAsia="仿宋_GB2312"/>
          <w:sz w:val="28"/>
          <w:szCs w:val="28"/>
        </w:rPr>
        <w:t>其他申报均可在纳税申报模块申报。</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38. 大集中系统中（BCD）属于附征的项目。</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A.残疾人就业保障金            B.城建税</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C.地方教育附加                D.教育费附加</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解析：A为单独征收费金，不属于附征税费，其他三项均为附征项目，故BCD正确。</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39.网上办税系统中申报个人所得税明细时，(ABCD)属于上传报盘文件后的状态。</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A.未处理                      B.处理中</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C.处理成功                    D.处理失败</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解析：处理状态只包括四个：未处理、处理中、处理成功、处理失败，故ABCD正确。</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40.网上办税系统中“申报情况查询”模块可以支持对各申报的操作有( ABD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A.查看、打印申报表内容       B.作废未清缴的网上申报</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C.冲正已清缴的税款           D.查看申报对应的税票</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解析：纳税人不能在网上对已经扣缴的税费进行冲正，必须到税务机关进行，其他选项该模块均支持，故ABD正确。</w:t>
      </w:r>
    </w:p>
    <w:p>
      <w:pPr>
        <w:spacing w:line="360" w:lineRule="auto"/>
        <w:outlineLvl w:val="9"/>
        <w:rPr>
          <w:rFonts w:hint="eastAsia" w:ascii="仿宋_GB2312" w:hAnsi="宋体" w:eastAsia="仿宋_GB2312"/>
          <w:sz w:val="28"/>
          <w:szCs w:val="28"/>
        </w:rPr>
      </w:pPr>
    </w:p>
    <w:p>
      <w:pPr>
        <w:spacing w:line="360" w:lineRule="auto"/>
        <w:ind w:firstLine="700" w:firstLineChars="250"/>
        <w:outlineLvl w:val="9"/>
        <w:rPr>
          <w:rFonts w:hint="eastAsia" w:ascii="仿宋_GB2312" w:hAnsi="宋体" w:eastAsia="仿宋_GB2312"/>
          <w:sz w:val="28"/>
          <w:szCs w:val="28"/>
        </w:rPr>
      </w:pPr>
      <w:r>
        <w:rPr>
          <w:rFonts w:hint="eastAsia" w:ascii="仿宋_GB2312" w:hAnsi="宋体" w:eastAsia="仿宋_GB2312"/>
          <w:sz w:val="28"/>
          <w:szCs w:val="28"/>
        </w:rPr>
        <w:t>41.纳税人在网上办税系统中自行作废申报记录的前提有（BCD）。</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A.申报当日                   B.网上申报方式</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C.未清缴税款                 D.税局日结前</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解析：只要在税务机关日结前纳税人就可以自行作废申报记录，不限于申报当日。其他三项都属于可自行作废申报的前提条件，故BCD正确。</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42.在网上</w:t>
      </w:r>
      <w:ins w:id="352" w:author="jiangdongxu" w:date="2011-10-30T21:26:00Z">
        <w:r>
          <w:rPr>
            <w:rFonts w:hint="eastAsia" w:ascii="仿宋_GB2312" w:hAnsi="宋体" w:eastAsia="仿宋_GB2312"/>
            <w:sz w:val="28"/>
            <w:szCs w:val="28"/>
          </w:rPr>
          <w:t>办税（费）</w:t>
        </w:r>
      </w:ins>
      <w:r>
        <w:rPr>
          <w:rFonts w:hint="eastAsia" w:ascii="仿宋_GB2312" w:hAnsi="宋体" w:eastAsia="仿宋_GB2312"/>
          <w:sz w:val="28"/>
          <w:szCs w:val="28"/>
        </w:rPr>
        <w:t>系统中不允许申报社保费的情况包括（ABD）。</w:t>
      </w:r>
    </w:p>
    <w:p>
      <w:pPr>
        <w:tabs>
          <w:tab w:val="left" w:pos="900"/>
        </w:tabs>
        <w:spacing w:line="360" w:lineRule="auto"/>
        <w:ind w:firstLine="420" w:firstLineChars="150"/>
        <w:outlineLvl w:val="9"/>
        <w:rPr>
          <w:rFonts w:hint="eastAsia" w:ascii="仿宋_GB2312" w:hAnsi="宋体" w:eastAsia="仿宋_GB2312"/>
          <w:sz w:val="28"/>
          <w:szCs w:val="28"/>
        </w:rPr>
      </w:pPr>
      <w:r>
        <w:rPr>
          <w:rFonts w:hint="eastAsia" w:ascii="仿宋_GB2312" w:hAnsi="宋体" w:eastAsia="仿宋_GB2312"/>
          <w:sz w:val="28"/>
          <w:szCs w:val="28"/>
        </w:rPr>
        <w:t>A.税务登记状态为注销</w:t>
      </w:r>
    </w:p>
    <w:p>
      <w:pPr>
        <w:tabs>
          <w:tab w:val="left" w:pos="900"/>
        </w:tabs>
        <w:spacing w:line="360" w:lineRule="auto"/>
        <w:ind w:firstLine="420" w:firstLineChars="150"/>
        <w:outlineLvl w:val="9"/>
        <w:rPr>
          <w:rFonts w:hint="eastAsia" w:ascii="仿宋_GB2312" w:hAnsi="宋体" w:eastAsia="仿宋_GB2312"/>
          <w:sz w:val="28"/>
          <w:szCs w:val="28"/>
        </w:rPr>
      </w:pPr>
      <w:r>
        <w:rPr>
          <w:rFonts w:hint="eastAsia" w:ascii="仿宋_GB2312" w:hAnsi="宋体" w:eastAsia="仿宋_GB2312"/>
          <w:sz w:val="28"/>
          <w:szCs w:val="28"/>
        </w:rPr>
        <w:t>B.税务登记状态为非正常户</w:t>
      </w:r>
    </w:p>
    <w:p>
      <w:pPr>
        <w:tabs>
          <w:tab w:val="left" w:pos="900"/>
        </w:tabs>
        <w:spacing w:line="360" w:lineRule="auto"/>
        <w:ind w:firstLine="420" w:firstLineChars="150"/>
        <w:outlineLvl w:val="9"/>
        <w:rPr>
          <w:rFonts w:hint="eastAsia" w:ascii="仿宋_GB2312" w:hAnsi="宋体" w:eastAsia="仿宋_GB2312"/>
          <w:sz w:val="28"/>
          <w:szCs w:val="28"/>
        </w:rPr>
      </w:pPr>
      <w:r>
        <w:rPr>
          <w:rFonts w:hint="eastAsia" w:ascii="仿宋_GB2312" w:hAnsi="宋体" w:eastAsia="仿宋_GB2312"/>
          <w:sz w:val="28"/>
          <w:szCs w:val="28"/>
        </w:rPr>
        <w:t xml:space="preserve">C.税务登记状态为停业户    </w:t>
      </w:r>
    </w:p>
    <w:p>
      <w:pPr>
        <w:tabs>
          <w:tab w:val="left" w:pos="900"/>
        </w:tabs>
        <w:spacing w:line="360" w:lineRule="auto"/>
        <w:ind w:firstLine="420" w:firstLineChars="150"/>
        <w:outlineLvl w:val="9"/>
        <w:rPr>
          <w:rFonts w:hint="eastAsia" w:ascii="仿宋_GB2312" w:hAnsi="宋体" w:eastAsia="仿宋_GB2312"/>
          <w:sz w:val="28"/>
          <w:szCs w:val="28"/>
        </w:rPr>
      </w:pPr>
      <w:r>
        <w:rPr>
          <w:rFonts w:hint="eastAsia" w:ascii="仿宋_GB2312" w:hAnsi="宋体" w:eastAsia="仿宋_GB2312"/>
          <w:sz w:val="28"/>
          <w:szCs w:val="28"/>
        </w:rPr>
        <w:t xml:space="preserve">D.“定期定额”且申报方式为“简易申报”的缴费单位 </w:t>
      </w:r>
    </w:p>
    <w:p>
      <w:pPr>
        <w:spacing w:line="360" w:lineRule="auto"/>
        <w:ind w:firstLine="420" w:firstLineChars="150"/>
        <w:outlineLvl w:val="9"/>
        <w:rPr>
          <w:rFonts w:hint="eastAsia" w:ascii="仿宋_GB2312" w:hAnsi="宋体" w:eastAsia="仿宋_GB2312"/>
          <w:sz w:val="28"/>
          <w:szCs w:val="28"/>
        </w:rPr>
      </w:pPr>
      <w:r>
        <w:rPr>
          <w:rFonts w:hint="eastAsia" w:ascii="仿宋_GB2312" w:hAnsi="宋体" w:eastAsia="仿宋_GB2312"/>
          <w:sz w:val="28"/>
          <w:szCs w:val="28"/>
        </w:rPr>
        <w:t>解析：停业户在停业期间视同正常户，允许在网上申报社保费。其他三项均属于社保费网上申报的限制条件，故ABD正确。</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43.网上</w:t>
      </w:r>
      <w:ins w:id="353" w:author="jiangdongxu" w:date="2011-10-30T21:26:00Z">
        <w:r>
          <w:rPr>
            <w:rFonts w:hint="eastAsia" w:ascii="仿宋_GB2312" w:hAnsi="宋体" w:eastAsia="仿宋_GB2312"/>
            <w:sz w:val="28"/>
            <w:szCs w:val="28"/>
          </w:rPr>
          <w:t>办税（费）</w:t>
        </w:r>
      </w:ins>
      <w:r>
        <w:rPr>
          <w:rFonts w:hint="eastAsia" w:ascii="仿宋_GB2312" w:hAnsi="宋体" w:eastAsia="仿宋_GB2312"/>
          <w:sz w:val="28"/>
          <w:szCs w:val="28"/>
        </w:rPr>
        <w:t>系统中关于社保费减员说法正确的是（ AB）。</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A、缴费单位只能对本单位的参保人员进行减员</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B、对有欠费的人员，系统不允许减员操作</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 对身份证号码为15位的人员，系统不允许减员操作</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D. 对人员状态为“在职”的人员，系统不允许减员操作</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解析：网上减员对于C、D选项内容不进行限制；缴费单位只能对本单位的参保人员进行减员；对有欠费的人员，系统不允许减员，故AB正确。</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44.下列关于网上</w:t>
      </w:r>
      <w:ins w:id="354" w:author="jiangdongxu" w:date="2011-10-29T10:36:00Z">
        <w:r>
          <w:rPr>
            <w:rFonts w:hint="eastAsia" w:ascii="仿宋_GB2312" w:hAnsi="宋体" w:eastAsia="仿宋_GB2312"/>
            <w:sz w:val="28"/>
            <w:szCs w:val="28"/>
          </w:rPr>
          <w:t>办税</w:t>
        </w:r>
      </w:ins>
      <w:ins w:id="355" w:author="jiangdongxu" w:date="2011-10-30T21:26:00Z">
        <w:r>
          <w:rPr>
            <w:rFonts w:hint="eastAsia" w:ascii="仿宋_GB2312" w:hAnsi="宋体" w:eastAsia="仿宋_GB2312"/>
            <w:sz w:val="28"/>
            <w:szCs w:val="28"/>
          </w:rPr>
          <w:t>（费）</w:t>
        </w:r>
      </w:ins>
      <w:ins w:id="356" w:author="jiangdongxu" w:date="2011-10-29T10:36:00Z">
        <w:r>
          <w:rPr>
            <w:rFonts w:hint="eastAsia" w:ascii="仿宋_GB2312" w:hAnsi="宋体" w:eastAsia="仿宋_GB2312"/>
            <w:sz w:val="28"/>
            <w:szCs w:val="28"/>
          </w:rPr>
          <w:t>系统</w:t>
        </w:r>
      </w:ins>
      <w:r>
        <w:rPr>
          <w:rFonts w:hint="eastAsia" w:ascii="仿宋_GB2312" w:hAnsi="宋体" w:eastAsia="仿宋_GB2312"/>
          <w:sz w:val="28"/>
          <w:szCs w:val="28"/>
        </w:rPr>
        <w:t>申报社保费的说法正确的是（ABCD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A.上月未申报也可进行本月申报</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B.个人缴费工资必须在规定的上下限范围内</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C.每月首次申报时，所有在册人员都要进行申报否则申报不成功</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D.缴费单位申报的各险种缴费人数、缴费工资总额等必须符合税务机关在“核定最低参保基数”中的核定</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解析：以上选项均为网上申报社保费的注意事项。故ABCD正确。</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45. （ABCD）属于网上</w:t>
      </w:r>
      <w:ins w:id="357" w:author="jiangdongxu" w:date="2011-10-29T10:36:00Z">
        <w:r>
          <w:rPr>
            <w:rFonts w:hint="eastAsia" w:ascii="仿宋_GB2312" w:hAnsi="宋体" w:eastAsia="仿宋_GB2312"/>
            <w:sz w:val="28"/>
            <w:szCs w:val="28"/>
          </w:rPr>
          <w:t>办税系统</w:t>
        </w:r>
      </w:ins>
      <w:r>
        <w:rPr>
          <w:rFonts w:hint="eastAsia" w:ascii="仿宋_GB2312" w:hAnsi="宋体" w:eastAsia="仿宋_GB2312"/>
          <w:sz w:val="28"/>
          <w:szCs w:val="28"/>
        </w:rPr>
        <w:t>申报流程的环节。</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A.进入报表                    B.填写报表</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C.计税                        D.提交申报</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解析：ABCD四个环节为网上申报的顺序流程步骤，故ABCD均正确。</w:t>
      </w:r>
    </w:p>
    <w:p>
      <w:pPr>
        <w:spacing w:line="360" w:lineRule="auto"/>
        <w:ind w:firstLine="560" w:firstLineChars="200"/>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46. 在大集中稽查系统中，（BCD）属于稽查管理的内容。</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A.登记                       B.选案</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C.实施                       D.审理</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解析：稽查管理的内容有选案、实施、审理、执行等，没有登记。故BCD正确。</w:t>
      </w:r>
    </w:p>
    <w:p>
      <w:pPr>
        <w:spacing w:line="360" w:lineRule="auto"/>
        <w:ind w:firstLine="560" w:firstLineChars="200"/>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47. 在大集中稽查系统中，案源管理的处理意见有（ACD）</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A.安排检查                   B.退回</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C.暂存待查                   D.并案</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解析：处理意见有安排检查、暂存待查、不予检查、转办、并案，故ACD正确。</w:t>
      </w:r>
    </w:p>
    <w:p>
      <w:pPr>
        <w:spacing w:line="360" w:lineRule="auto"/>
        <w:ind w:firstLine="560" w:firstLineChars="200"/>
        <w:outlineLvl w:val="9"/>
        <w:rPr>
          <w:rFonts w:hint="eastAsia" w:ascii="仿宋_GB2312" w:hAnsi="宋体" w:eastAsia="仿宋_GB2312"/>
          <w:sz w:val="28"/>
          <w:szCs w:val="28"/>
        </w:rPr>
      </w:pPr>
    </w:p>
    <w:p>
      <w:pPr>
        <w:spacing w:line="360" w:lineRule="auto"/>
        <w:ind w:firstLine="636" w:firstLineChars="227"/>
        <w:outlineLvl w:val="9"/>
        <w:rPr>
          <w:rFonts w:hint="eastAsia" w:ascii="仿宋_GB2312" w:hAnsi="宋体" w:eastAsia="仿宋_GB2312"/>
          <w:bCs/>
          <w:sz w:val="28"/>
          <w:szCs w:val="28"/>
        </w:rPr>
      </w:pPr>
      <w:r>
        <w:rPr>
          <w:rFonts w:hint="eastAsia" w:ascii="仿宋_GB2312" w:hAnsi="宋体" w:eastAsia="仿宋_GB2312"/>
          <w:bCs/>
          <w:sz w:val="28"/>
          <w:szCs w:val="28"/>
        </w:rPr>
        <w:t>48．选案部门接收《协查函》后的处理包括（CD）。</w:t>
      </w:r>
    </w:p>
    <w:p>
      <w:pPr>
        <w:spacing w:line="360" w:lineRule="auto"/>
        <w:ind w:left="359" w:leftChars="171" w:firstLine="280" w:firstLineChars="100"/>
        <w:outlineLvl w:val="9"/>
        <w:rPr>
          <w:rFonts w:hint="eastAsia" w:ascii="仿宋_GB2312" w:hAnsi="宋体" w:eastAsia="仿宋_GB2312"/>
          <w:sz w:val="28"/>
          <w:szCs w:val="28"/>
        </w:rPr>
      </w:pPr>
      <w:r>
        <w:rPr>
          <w:rFonts w:hint="eastAsia" w:ascii="仿宋_GB2312" w:hAnsi="宋体" w:eastAsia="仿宋_GB2312"/>
          <w:sz w:val="28"/>
          <w:szCs w:val="28"/>
        </w:rPr>
        <w:t>A.不属于本局管辖范围：转办</w:t>
      </w:r>
    </w:p>
    <w:p>
      <w:pPr>
        <w:spacing w:line="360" w:lineRule="auto"/>
        <w:ind w:left="359" w:leftChars="171" w:firstLine="280" w:firstLineChars="100"/>
        <w:outlineLvl w:val="9"/>
        <w:rPr>
          <w:rFonts w:hint="eastAsia" w:ascii="仿宋_GB2312" w:hAnsi="宋体" w:eastAsia="仿宋_GB2312"/>
          <w:sz w:val="28"/>
          <w:szCs w:val="28"/>
        </w:rPr>
      </w:pPr>
      <w:r>
        <w:rPr>
          <w:rFonts w:hint="eastAsia" w:ascii="仿宋_GB2312" w:hAnsi="宋体" w:eastAsia="仿宋_GB2312"/>
          <w:sz w:val="28"/>
          <w:szCs w:val="28"/>
        </w:rPr>
        <w:t>B.外单位正在检查：转办</w:t>
      </w:r>
    </w:p>
    <w:p>
      <w:pPr>
        <w:spacing w:line="360" w:lineRule="auto"/>
        <w:ind w:left="359" w:leftChars="171" w:firstLine="280" w:firstLineChars="100"/>
        <w:outlineLvl w:val="9"/>
        <w:rPr>
          <w:rFonts w:hint="eastAsia" w:ascii="仿宋_GB2312" w:hAnsi="宋体" w:eastAsia="仿宋_GB2312"/>
          <w:sz w:val="28"/>
          <w:szCs w:val="28"/>
        </w:rPr>
      </w:pPr>
      <w:r>
        <w:rPr>
          <w:rFonts w:hint="eastAsia" w:ascii="仿宋_GB2312" w:hAnsi="宋体" w:eastAsia="仿宋_GB2312"/>
          <w:sz w:val="28"/>
          <w:szCs w:val="28"/>
        </w:rPr>
        <w:t>C.本局正在检查：将协查资料转交实施部门同案处理</w:t>
      </w:r>
    </w:p>
    <w:p>
      <w:pPr>
        <w:spacing w:line="360" w:lineRule="auto"/>
        <w:ind w:left="359" w:leftChars="171" w:firstLine="280" w:firstLineChars="100"/>
        <w:outlineLvl w:val="9"/>
        <w:rPr>
          <w:rFonts w:hint="eastAsia" w:ascii="仿宋_GB2312" w:hAnsi="宋体" w:eastAsia="仿宋_GB2312"/>
          <w:sz w:val="28"/>
          <w:szCs w:val="28"/>
        </w:rPr>
      </w:pPr>
      <w:r>
        <w:rPr>
          <w:rFonts w:hint="eastAsia" w:ascii="仿宋_GB2312" w:hAnsi="宋体" w:eastAsia="仿宋_GB2312"/>
          <w:sz w:val="28"/>
          <w:szCs w:val="28"/>
        </w:rPr>
        <w:t>D.其他：下达协查任务</w:t>
      </w:r>
    </w:p>
    <w:p>
      <w:pPr>
        <w:spacing w:line="360" w:lineRule="auto"/>
        <w:ind w:firstLine="636" w:firstLineChars="227"/>
        <w:outlineLvl w:val="9"/>
        <w:rPr>
          <w:rFonts w:hint="eastAsia" w:ascii="仿宋_GB2312" w:hAnsi="宋体" w:eastAsia="仿宋_GB2312"/>
          <w:sz w:val="28"/>
          <w:szCs w:val="28"/>
        </w:rPr>
      </w:pPr>
      <w:r>
        <w:rPr>
          <w:rFonts w:hint="eastAsia" w:ascii="仿宋_GB2312" w:hAnsi="宋体" w:eastAsia="仿宋_GB2312"/>
          <w:sz w:val="28"/>
          <w:szCs w:val="28"/>
        </w:rPr>
        <w:t>解析: 选案部门接收《协查函》后，不属于本局管辖范围或外单位正在检查的，领导审批后回函；本局正在检查的需要将协查资料转交实施部门同案处理；其他的下达协查任务。故CD正确。</w:t>
      </w:r>
    </w:p>
    <w:p>
      <w:pPr>
        <w:pStyle w:val="8"/>
        <w:spacing w:after="156" w:line="360" w:lineRule="auto"/>
        <w:ind w:left="419" w:leftChars="171" w:hanging="60"/>
        <w:outlineLvl w:val="9"/>
        <w:rPr>
          <w:rFonts w:hint="eastAsia"/>
          <w:sz w:val="28"/>
          <w:szCs w:val="28"/>
        </w:rPr>
      </w:pPr>
    </w:p>
    <w:p>
      <w:pPr>
        <w:pStyle w:val="8"/>
        <w:spacing w:after="156" w:line="360" w:lineRule="auto"/>
        <w:ind w:leftChars="200" w:firstLine="140" w:firstLineChars="50"/>
        <w:outlineLvl w:val="9"/>
        <w:rPr>
          <w:rFonts w:hint="eastAsia"/>
          <w:sz w:val="28"/>
          <w:szCs w:val="28"/>
        </w:rPr>
      </w:pPr>
      <w:r>
        <w:rPr>
          <w:rFonts w:hint="eastAsia"/>
          <w:sz w:val="28"/>
          <w:szCs w:val="28"/>
        </w:rPr>
        <w:t>49.个税管理模块包括（ABCD ）。</w:t>
      </w:r>
    </w:p>
    <w:p>
      <w:pPr>
        <w:pStyle w:val="8"/>
        <w:spacing w:after="156" w:line="360" w:lineRule="auto"/>
        <w:ind w:leftChars="200" w:firstLine="140" w:firstLineChars="50"/>
        <w:outlineLvl w:val="9"/>
        <w:rPr>
          <w:rFonts w:hint="eastAsia"/>
          <w:sz w:val="28"/>
          <w:szCs w:val="28"/>
        </w:rPr>
      </w:pPr>
      <w:r>
        <w:rPr>
          <w:rFonts w:hint="eastAsia"/>
          <w:sz w:val="28"/>
          <w:szCs w:val="28"/>
        </w:rPr>
        <w:t>A.个人信息登记</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B.个税信息核定</w:t>
      </w:r>
    </w:p>
    <w:p>
      <w:pPr>
        <w:pStyle w:val="8"/>
        <w:spacing w:after="156" w:line="360" w:lineRule="auto"/>
        <w:ind w:leftChars="200" w:firstLine="140" w:firstLineChars="50"/>
        <w:outlineLvl w:val="9"/>
        <w:rPr>
          <w:rFonts w:hint="eastAsia"/>
          <w:sz w:val="28"/>
          <w:szCs w:val="28"/>
        </w:rPr>
      </w:pPr>
      <w:r>
        <w:rPr>
          <w:rFonts w:hint="eastAsia"/>
          <w:sz w:val="28"/>
          <w:szCs w:val="28"/>
        </w:rPr>
        <w:t>C.个税申报</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D.个税催报催缴</w:t>
      </w:r>
    </w:p>
    <w:p>
      <w:pPr>
        <w:pStyle w:val="8"/>
        <w:spacing w:after="156" w:line="360" w:lineRule="auto"/>
        <w:ind w:left="0" w:firstLine="538" w:firstLineChars="192"/>
        <w:outlineLvl w:val="9"/>
        <w:rPr>
          <w:rFonts w:hint="eastAsia"/>
          <w:sz w:val="28"/>
          <w:szCs w:val="28"/>
        </w:rPr>
      </w:pPr>
      <w:r>
        <w:rPr>
          <w:rFonts w:hint="eastAsia"/>
          <w:sz w:val="28"/>
          <w:szCs w:val="28"/>
        </w:rPr>
        <w:t>解析: 个税管理模块包括个人信息登记、个税信息核定、个税申报、个税催报催缴，故ABCD正确。</w:t>
      </w:r>
    </w:p>
    <w:p>
      <w:pPr>
        <w:pStyle w:val="8"/>
        <w:spacing w:after="156" w:line="360" w:lineRule="auto"/>
        <w:ind w:left="419" w:leftChars="171" w:hanging="60"/>
        <w:outlineLvl w:val="9"/>
        <w:rPr>
          <w:rFonts w:hint="eastAsia"/>
          <w:sz w:val="28"/>
          <w:szCs w:val="28"/>
        </w:rPr>
      </w:pPr>
    </w:p>
    <w:p>
      <w:pPr>
        <w:pStyle w:val="8"/>
        <w:spacing w:after="156" w:line="360" w:lineRule="auto"/>
        <w:ind w:leftChars="200" w:firstLine="140" w:firstLineChars="50"/>
        <w:outlineLvl w:val="9"/>
        <w:rPr>
          <w:rFonts w:hint="eastAsia"/>
          <w:sz w:val="28"/>
          <w:szCs w:val="28"/>
        </w:rPr>
      </w:pPr>
      <w:r>
        <w:rPr>
          <w:rFonts w:hint="eastAsia"/>
          <w:sz w:val="28"/>
          <w:szCs w:val="28"/>
        </w:rPr>
        <w:t>50.大集中系统征收核算模块会计统计核算部分包括（ABC）。</w:t>
      </w:r>
    </w:p>
    <w:p>
      <w:pPr>
        <w:pStyle w:val="8"/>
        <w:spacing w:after="156" w:line="360" w:lineRule="auto"/>
        <w:ind w:leftChars="200" w:firstLine="140" w:firstLineChars="50"/>
        <w:outlineLvl w:val="9"/>
        <w:rPr>
          <w:rFonts w:hint="eastAsia"/>
          <w:sz w:val="28"/>
          <w:szCs w:val="28"/>
        </w:rPr>
      </w:pPr>
      <w:r>
        <w:rPr>
          <w:rFonts w:hint="eastAsia"/>
          <w:sz w:val="28"/>
          <w:szCs w:val="28"/>
        </w:rPr>
        <w:t>A.账务调整</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B.会统输出</w:t>
      </w:r>
    </w:p>
    <w:p>
      <w:pPr>
        <w:pStyle w:val="8"/>
        <w:spacing w:after="156" w:line="360" w:lineRule="auto"/>
        <w:ind w:leftChars="200" w:firstLine="140" w:firstLineChars="50"/>
        <w:outlineLvl w:val="9"/>
        <w:rPr>
          <w:rFonts w:hint="eastAsia"/>
          <w:sz w:val="28"/>
          <w:szCs w:val="28"/>
        </w:rPr>
      </w:pPr>
      <w:r>
        <w:rPr>
          <w:rFonts w:hint="eastAsia"/>
          <w:sz w:val="28"/>
          <w:szCs w:val="28"/>
        </w:rPr>
        <w:t>C.会统报表处理</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D.税收计划</w:t>
      </w:r>
    </w:p>
    <w:p>
      <w:pPr>
        <w:pStyle w:val="8"/>
        <w:spacing w:after="156" w:line="360" w:lineRule="auto"/>
        <w:ind w:left="0" w:firstLine="560" w:firstLineChars="200"/>
        <w:outlineLvl w:val="9"/>
        <w:rPr>
          <w:rFonts w:hint="eastAsia"/>
          <w:sz w:val="28"/>
          <w:szCs w:val="28"/>
        </w:rPr>
      </w:pPr>
      <w:r>
        <w:rPr>
          <w:rFonts w:hint="eastAsia"/>
          <w:sz w:val="28"/>
          <w:szCs w:val="28"/>
        </w:rPr>
        <w:t>解析：大集中系统征收核算模块会计统计核算部分包括账务调整、会统输出及会统报表处理，税收计划不属于会计统计核算范畴，故ABC正确。</w:t>
      </w:r>
    </w:p>
    <w:p>
      <w:pPr>
        <w:pStyle w:val="8"/>
        <w:spacing w:after="156" w:line="360" w:lineRule="auto"/>
        <w:ind w:left="419" w:leftChars="171" w:hanging="60"/>
        <w:outlineLvl w:val="9"/>
        <w:rPr>
          <w:rFonts w:hint="eastAsia"/>
          <w:sz w:val="28"/>
          <w:szCs w:val="28"/>
        </w:rPr>
      </w:pPr>
    </w:p>
    <w:p>
      <w:pPr>
        <w:pStyle w:val="8"/>
        <w:spacing w:after="156" w:line="360" w:lineRule="auto"/>
        <w:ind w:left="0" w:firstLine="560" w:firstLineChars="200"/>
        <w:outlineLvl w:val="9"/>
        <w:rPr>
          <w:rFonts w:hint="eastAsia"/>
          <w:sz w:val="28"/>
          <w:szCs w:val="28"/>
        </w:rPr>
      </w:pPr>
      <w:r>
        <w:rPr>
          <w:rFonts w:hint="eastAsia"/>
          <w:sz w:val="28"/>
          <w:szCs w:val="28"/>
        </w:rPr>
        <w:t>51.大集中系统个税模块修改个人关键信息功能查询条件的必录项有（BC  ）。</w:t>
      </w:r>
    </w:p>
    <w:p>
      <w:pPr>
        <w:pStyle w:val="8"/>
        <w:spacing w:after="156" w:line="360" w:lineRule="auto"/>
        <w:ind w:leftChars="200" w:firstLine="140" w:firstLineChars="50"/>
        <w:outlineLvl w:val="9"/>
        <w:rPr>
          <w:rFonts w:hint="eastAsia"/>
          <w:sz w:val="28"/>
          <w:szCs w:val="28"/>
        </w:rPr>
      </w:pPr>
      <w:r>
        <w:rPr>
          <w:rFonts w:hint="eastAsia"/>
          <w:sz w:val="28"/>
          <w:szCs w:val="28"/>
        </w:rPr>
        <w:t>A.国籍</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B.身份证明号码</w:t>
      </w:r>
    </w:p>
    <w:p>
      <w:pPr>
        <w:pStyle w:val="8"/>
        <w:spacing w:after="156" w:line="360" w:lineRule="auto"/>
        <w:ind w:leftChars="200" w:firstLine="140" w:firstLineChars="50"/>
        <w:outlineLvl w:val="9"/>
        <w:rPr>
          <w:rFonts w:hint="eastAsia"/>
          <w:sz w:val="28"/>
          <w:szCs w:val="28"/>
        </w:rPr>
      </w:pPr>
      <w:r>
        <w:rPr>
          <w:rFonts w:hint="eastAsia"/>
          <w:sz w:val="28"/>
          <w:szCs w:val="28"/>
        </w:rPr>
        <w:t>C.姓名（中文）</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D.出生年月</w:t>
      </w:r>
    </w:p>
    <w:p>
      <w:pPr>
        <w:pStyle w:val="8"/>
        <w:spacing w:after="156" w:line="360" w:lineRule="auto"/>
        <w:ind w:leftChars="200" w:firstLine="140" w:firstLineChars="50"/>
        <w:outlineLvl w:val="9"/>
        <w:rPr>
          <w:rFonts w:hint="eastAsia"/>
          <w:sz w:val="28"/>
          <w:szCs w:val="28"/>
        </w:rPr>
      </w:pPr>
      <w:r>
        <w:rPr>
          <w:rFonts w:hint="eastAsia"/>
          <w:sz w:val="28"/>
          <w:szCs w:val="28"/>
        </w:rPr>
        <w:t>解析：身份证明号码、姓名（中文）属于必录项，故BC正确。</w:t>
      </w:r>
    </w:p>
    <w:p>
      <w:pPr>
        <w:pStyle w:val="8"/>
        <w:spacing w:after="156" w:line="360" w:lineRule="auto"/>
        <w:ind w:left="419" w:leftChars="171" w:hanging="60"/>
        <w:outlineLvl w:val="9"/>
        <w:rPr>
          <w:rFonts w:hint="eastAsia"/>
          <w:sz w:val="28"/>
          <w:szCs w:val="28"/>
        </w:rPr>
      </w:pPr>
    </w:p>
    <w:p>
      <w:pPr>
        <w:pStyle w:val="8"/>
        <w:spacing w:after="156" w:line="360" w:lineRule="auto"/>
        <w:ind w:left="0" w:firstLine="538" w:firstLineChars="192"/>
        <w:outlineLvl w:val="9"/>
        <w:rPr>
          <w:rFonts w:hint="eastAsia"/>
          <w:sz w:val="28"/>
          <w:szCs w:val="28"/>
        </w:rPr>
      </w:pPr>
      <w:r>
        <w:rPr>
          <w:rFonts w:hint="eastAsia"/>
          <w:sz w:val="28"/>
          <w:szCs w:val="28"/>
        </w:rPr>
        <w:t>52.大集中系统年所得12万以上自行申报的必录项目有（ABCD）。</w:t>
      </w:r>
    </w:p>
    <w:p>
      <w:pPr>
        <w:pStyle w:val="8"/>
        <w:spacing w:after="156" w:line="360" w:lineRule="auto"/>
        <w:ind w:leftChars="200" w:firstLine="140" w:firstLineChars="50"/>
        <w:outlineLvl w:val="9"/>
        <w:rPr>
          <w:rFonts w:hint="eastAsia"/>
          <w:sz w:val="28"/>
          <w:szCs w:val="28"/>
        </w:rPr>
      </w:pPr>
      <w:r>
        <w:rPr>
          <w:rFonts w:hint="eastAsia"/>
          <w:sz w:val="28"/>
          <w:szCs w:val="28"/>
        </w:rPr>
        <w:t>A.国籍地区</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B.身份证照类别</w:t>
      </w:r>
    </w:p>
    <w:p>
      <w:pPr>
        <w:pStyle w:val="8"/>
        <w:spacing w:after="156" w:line="360" w:lineRule="auto"/>
        <w:ind w:leftChars="200" w:firstLine="140" w:firstLineChars="50"/>
        <w:outlineLvl w:val="9"/>
        <w:rPr>
          <w:rFonts w:hint="eastAsia"/>
          <w:sz w:val="28"/>
          <w:szCs w:val="28"/>
        </w:rPr>
      </w:pPr>
      <w:r>
        <w:rPr>
          <w:rFonts w:hint="eastAsia"/>
          <w:sz w:val="28"/>
          <w:szCs w:val="28"/>
        </w:rPr>
        <w:t>C.身份证照号码</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D.税款所属期</w:t>
      </w:r>
    </w:p>
    <w:p>
      <w:pPr>
        <w:pStyle w:val="8"/>
        <w:spacing w:after="156" w:line="360" w:lineRule="auto"/>
        <w:ind w:left="0" w:firstLine="560" w:firstLineChars="200"/>
        <w:outlineLvl w:val="9"/>
        <w:rPr>
          <w:rFonts w:hint="eastAsia"/>
          <w:sz w:val="28"/>
          <w:szCs w:val="28"/>
        </w:rPr>
      </w:pPr>
      <w:r>
        <w:rPr>
          <w:rFonts w:hint="eastAsia"/>
          <w:sz w:val="28"/>
          <w:szCs w:val="28"/>
        </w:rPr>
        <w:t>解析：国籍地区、身份证照类别、身份证照号码及税款所属期均为必录项，故ABCD正确。</w:t>
      </w:r>
    </w:p>
    <w:p>
      <w:pPr>
        <w:pStyle w:val="8"/>
        <w:spacing w:after="156" w:line="360" w:lineRule="auto"/>
        <w:ind w:left="419" w:leftChars="171" w:hanging="60"/>
        <w:outlineLvl w:val="9"/>
        <w:rPr>
          <w:rFonts w:hint="eastAsia"/>
          <w:sz w:val="28"/>
          <w:szCs w:val="28"/>
        </w:rPr>
      </w:pP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三、判断辨析题</w:t>
      </w:r>
      <w:r>
        <w:rPr>
          <w:rFonts w:hint="eastAsia" w:ascii="仿宋_GB2312" w:eastAsia="仿宋_GB2312"/>
          <w:sz w:val="28"/>
          <w:szCs w:val="28"/>
        </w:rPr>
        <w:t>（</w:t>
      </w:r>
      <w:r>
        <w:rPr>
          <w:rFonts w:hint="eastAsia" w:ascii="仿宋_GB2312" w:hAnsi="仿宋" w:eastAsia="仿宋_GB2312"/>
          <w:sz w:val="28"/>
          <w:szCs w:val="28"/>
        </w:rPr>
        <w:t>正确的在题后的括号内划“√”；错误的在题后的括号内划“×”。）</w:t>
      </w:r>
    </w:p>
    <w:p>
      <w:pPr>
        <w:spacing w:line="360" w:lineRule="auto"/>
        <w:ind w:firstLine="560" w:firstLineChars="200"/>
        <w:jc w:val="left"/>
        <w:outlineLvl w:val="9"/>
        <w:rPr>
          <w:rFonts w:hint="eastAsia" w:ascii="仿宋_GB2312" w:eastAsia="仿宋_GB2312"/>
          <w:sz w:val="28"/>
          <w:szCs w:val="28"/>
        </w:rPr>
      </w:pPr>
      <w:r>
        <w:rPr>
          <w:rFonts w:hint="eastAsia" w:ascii="仿宋_GB2312" w:eastAsia="仿宋_GB2312"/>
          <w:sz w:val="28"/>
          <w:szCs w:val="28"/>
        </w:rPr>
        <w:t>1.大集中系统可以实现税务登记、纳税核定、申报征收等税收基础数据的全省集中，有利于加强管理和监控，提高风险防范水平。            （</w:t>
      </w:r>
      <w:r>
        <w:rPr>
          <w:rFonts w:hint="eastAsia" w:ascii="仿宋_GB2312" w:hAnsi="仿宋" w:eastAsia="仿宋_GB2312"/>
          <w:sz w:val="28"/>
          <w:szCs w:val="28"/>
        </w:rPr>
        <w:t>√</w:t>
      </w:r>
      <w:r>
        <w:rPr>
          <w:rFonts w:hint="eastAsia" w:ascii="仿宋_GB2312" w:eastAsia="仿宋_GB2312"/>
          <w:sz w:val="28"/>
          <w:szCs w:val="28"/>
        </w:rPr>
        <w:t>）</w:t>
      </w:r>
    </w:p>
    <w:p>
      <w:pPr>
        <w:spacing w:line="360" w:lineRule="auto"/>
        <w:ind w:firstLine="420"/>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2.大集中系统虽然实现了对全省税收基础数据的集中统一，但为了方便各地开展各种地方性业务的需要，各地仍可以自由自行设置各自的征收项目和征收品目。                              （</w:t>
      </w:r>
      <w:r>
        <w:rPr>
          <w:rFonts w:hint="eastAsia" w:ascii="仿宋_GB2312" w:eastAsia="仿宋_GB2312"/>
        </w:rPr>
        <w:t>×</w:t>
      </w:r>
      <w:r>
        <w:rPr>
          <w:rFonts w:hint="eastAsia" w:ascii="仿宋_GB2312" w:eastAsia="仿宋_GB2312"/>
          <w:sz w:val="28"/>
          <w:szCs w:val="28"/>
        </w:rPr>
        <w:t>）</w:t>
      </w:r>
    </w:p>
    <w:p>
      <w:pPr>
        <w:spacing w:line="360" w:lineRule="auto"/>
        <w:outlineLvl w:val="9"/>
        <w:rPr>
          <w:rFonts w:hint="eastAsia" w:ascii="仿宋_GB2312" w:eastAsia="仿宋_GB2312"/>
          <w:sz w:val="28"/>
          <w:szCs w:val="28"/>
        </w:rPr>
      </w:pPr>
      <w:r>
        <w:rPr>
          <w:rFonts w:hint="eastAsia" w:ascii="仿宋_GB2312" w:eastAsia="仿宋_GB2312"/>
          <w:sz w:val="28"/>
          <w:szCs w:val="28"/>
        </w:rPr>
        <w:t xml:space="preserve">    解析：征收项目和征收品目的维护需经省局批准，统一管理。</w:t>
      </w:r>
    </w:p>
    <w:p>
      <w:pPr>
        <w:spacing w:line="360" w:lineRule="auto"/>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3.在登记或修改税种核定事项时，必须先选择税种，才可以选择相应的品目。                                           （</w:t>
      </w:r>
      <w:r>
        <w:rPr>
          <w:rFonts w:hint="eastAsia" w:ascii="仿宋_GB2312" w:hAnsi="仿宋" w:eastAsia="仿宋_GB2312"/>
          <w:sz w:val="28"/>
          <w:szCs w:val="28"/>
        </w:rPr>
        <w:t>√</w:t>
      </w:r>
      <w:r>
        <w:rPr>
          <w:rFonts w:hint="eastAsia" w:ascii="仿宋_GB2312" w:eastAsia="仿宋_GB2312"/>
          <w:sz w:val="28"/>
          <w:szCs w:val="28"/>
        </w:rPr>
        <w:t>）</w:t>
      </w:r>
    </w:p>
    <w:p>
      <w:pPr>
        <w:spacing w:line="360" w:lineRule="auto"/>
        <w:ind w:firstLine="420"/>
        <w:outlineLvl w:val="9"/>
        <w:rPr>
          <w:rFonts w:hint="eastAsia" w:ascii="仿宋_GB2312" w:eastAsia="仿宋_GB2312"/>
          <w:sz w:val="28"/>
          <w:szCs w:val="28"/>
        </w:rPr>
      </w:pPr>
    </w:p>
    <w:p>
      <w:pPr>
        <w:widowControl/>
        <w:overflowPunct w:val="0"/>
        <w:autoSpaceDE w:val="0"/>
        <w:autoSpaceDN w:val="0"/>
        <w:adjustRightInd w:val="0"/>
        <w:spacing w:after="120" w:line="360" w:lineRule="auto"/>
        <w:ind w:firstLine="560" w:firstLineChars="200"/>
        <w:jc w:val="left"/>
        <w:textAlignment w:val="baseline"/>
        <w:outlineLvl w:val="9"/>
        <w:rPr>
          <w:rFonts w:hint="eastAsia" w:ascii="仿宋_GB2312" w:hAnsi="宋体" w:eastAsia="仿宋_GB2312"/>
          <w:sz w:val="28"/>
          <w:szCs w:val="28"/>
        </w:rPr>
      </w:pPr>
      <w:r>
        <w:rPr>
          <w:rFonts w:hint="eastAsia" w:ascii="仿宋_GB2312" w:eastAsia="仿宋_GB2312"/>
          <w:sz w:val="28"/>
          <w:szCs w:val="28"/>
        </w:rPr>
        <w:t>4.</w:t>
      </w:r>
      <w:r>
        <w:rPr>
          <w:rFonts w:hint="eastAsia" w:ascii="仿宋_GB2312" w:hAnsi="宋体" w:eastAsia="仿宋_GB2312" w:cs="宋体"/>
          <w:sz w:val="24"/>
        </w:rPr>
        <w:t xml:space="preserve"> </w:t>
      </w:r>
      <w:r>
        <w:rPr>
          <w:rFonts w:hint="eastAsia" w:ascii="仿宋_GB2312" w:hAnsi="宋体" w:eastAsia="仿宋_GB2312" w:cs="宋体"/>
          <w:sz w:val="28"/>
          <w:szCs w:val="28"/>
        </w:rPr>
        <w:t>登记应缴纳税种进行附征的正确操作为：</w:t>
      </w:r>
      <w:r>
        <w:rPr>
          <w:rFonts w:hint="eastAsia" w:ascii="仿宋_GB2312" w:hAnsi="宋体" w:eastAsia="仿宋_GB2312"/>
          <w:sz w:val="28"/>
          <w:szCs w:val="28"/>
        </w:rPr>
        <w:t xml:space="preserve">先在界面输入纳税人编码，点击【查询】按钮或者回车带出纳税人信息。选择税种，品目，输入核定起始日期。点击【附征】按钮带出附税。点击【保存】按钮，保存核定信息。                                      </w:t>
      </w:r>
      <w:r>
        <w:rPr>
          <w:rFonts w:hint="eastAsia" w:ascii="仿宋_GB2312" w:eastAsia="仿宋_GB2312"/>
          <w:sz w:val="28"/>
          <w:szCs w:val="28"/>
        </w:rPr>
        <w:t>(</w:t>
      </w:r>
      <w:r>
        <w:rPr>
          <w:rFonts w:hint="eastAsia" w:ascii="仿宋_GB2312" w:eastAsia="仿宋_GB2312"/>
        </w:rPr>
        <w:t>×</w:t>
      </w:r>
      <w:r>
        <w:rPr>
          <w:rFonts w:hint="eastAsia" w:ascii="仿宋_GB2312" w:hAnsi="宋体" w:eastAsia="仿宋_GB2312"/>
          <w:sz w:val="28"/>
          <w:szCs w:val="28"/>
        </w:rPr>
        <w:t>)</w:t>
      </w:r>
    </w:p>
    <w:p>
      <w:pPr>
        <w:spacing w:line="360" w:lineRule="auto"/>
        <w:ind w:firstLine="570"/>
        <w:outlineLvl w:val="9"/>
        <w:rPr>
          <w:rFonts w:hint="eastAsia" w:ascii="仿宋_GB2312" w:hAnsi="宋体" w:eastAsia="仿宋_GB2312"/>
          <w:sz w:val="28"/>
          <w:szCs w:val="28"/>
        </w:rPr>
      </w:pPr>
      <w:r>
        <w:rPr>
          <w:rFonts w:hint="eastAsia" w:ascii="仿宋_GB2312" w:hAnsi="宋体" w:eastAsia="仿宋_GB2312"/>
          <w:sz w:val="28"/>
          <w:szCs w:val="28"/>
        </w:rPr>
        <w:t>解析：</w:t>
      </w:r>
      <w:r>
        <w:rPr>
          <w:rFonts w:hint="eastAsia" w:ascii="仿宋_GB2312" w:eastAsia="仿宋_GB2312"/>
          <w:sz w:val="28"/>
          <w:szCs w:val="28"/>
        </w:rPr>
        <w:t>点击【附征】前，应</w:t>
      </w:r>
      <w:r>
        <w:rPr>
          <w:rFonts w:hint="eastAsia" w:ascii="仿宋_GB2312" w:hAnsi="宋体" w:eastAsia="仿宋_GB2312"/>
          <w:sz w:val="28"/>
          <w:szCs w:val="28"/>
        </w:rPr>
        <w:t>选择税种并点击【产生】按钮产生主税。</w:t>
      </w:r>
    </w:p>
    <w:p>
      <w:pPr>
        <w:spacing w:line="360" w:lineRule="auto"/>
        <w:ind w:firstLine="570"/>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5.申报方式和缴款方式可以在综合申报界面根据具体情况选择修改。                                               （</w:t>
      </w:r>
      <w:r>
        <w:rPr>
          <w:rFonts w:hint="eastAsia" w:ascii="仿宋_GB2312" w:eastAsia="仿宋_GB2312"/>
        </w:rPr>
        <w:t>×</w:t>
      </w:r>
      <w:r>
        <w:rPr>
          <w:rFonts w:hint="eastAsia" w:ascii="仿宋_GB2312" w:eastAsia="仿宋_GB2312"/>
          <w:sz w:val="28"/>
          <w:szCs w:val="28"/>
        </w:rPr>
        <w:t>）</w:t>
      </w:r>
    </w:p>
    <w:p>
      <w:pPr>
        <w:spacing w:line="360" w:lineRule="auto"/>
        <w:ind w:firstLine="570"/>
        <w:outlineLvl w:val="9"/>
        <w:rPr>
          <w:rFonts w:hint="eastAsia" w:ascii="仿宋_GB2312" w:eastAsia="仿宋_GB2312"/>
          <w:color w:val="000000"/>
          <w:sz w:val="28"/>
          <w:szCs w:val="28"/>
        </w:rPr>
      </w:pPr>
      <w:r>
        <w:rPr>
          <w:rFonts w:hint="eastAsia" w:ascii="仿宋_GB2312" w:eastAsia="仿宋_GB2312"/>
          <w:color w:val="000000"/>
          <w:sz w:val="28"/>
          <w:szCs w:val="28"/>
        </w:rPr>
        <w:t>解析：申报方式和缴款方式可在修改核定纳税事项界面根据具体情况进行修改，在综合申报界面不能修改。</w:t>
      </w:r>
    </w:p>
    <w:p>
      <w:pPr>
        <w:spacing w:line="360" w:lineRule="auto"/>
        <w:ind w:firstLine="570"/>
        <w:outlineLvl w:val="9"/>
        <w:rPr>
          <w:rFonts w:hint="eastAsia" w:ascii="仿宋_GB2312" w:eastAsia="仿宋_GB2312"/>
          <w:color w:val="000000"/>
          <w:sz w:val="28"/>
          <w:szCs w:val="28"/>
        </w:rPr>
      </w:pPr>
    </w:p>
    <w:p>
      <w:pPr>
        <w:spacing w:line="360" w:lineRule="auto"/>
        <w:ind w:firstLine="560" w:firstLineChars="200"/>
        <w:outlineLvl w:val="9"/>
        <w:rPr>
          <w:rFonts w:hint="eastAsia" w:ascii="仿宋_GB2312" w:hAnsi="华文仿宋" w:eastAsia="仿宋_GB2312"/>
          <w:sz w:val="30"/>
          <w:szCs w:val="30"/>
        </w:rPr>
      </w:pPr>
      <w:r>
        <w:rPr>
          <w:rFonts w:hint="eastAsia" w:ascii="仿宋_GB2312" w:hAnsi="华文仿宋" w:eastAsia="仿宋_GB2312"/>
          <w:sz w:val="28"/>
          <w:szCs w:val="28"/>
        </w:rPr>
        <w:t>6.由于个人在多个市参保的现象普遍存在，且省属社保费业务允许个人在省社保和市社保同时参保（即允许个人有不同的社保编号），因此，从2009年8月起，大集中系统允许在不同的统筹区有不同的个人社保号。</w:t>
      </w:r>
      <w:r>
        <w:rPr>
          <w:rFonts w:hint="eastAsia" w:ascii="仿宋_GB2312" w:hAnsi="华文仿宋" w:eastAsia="仿宋_GB2312"/>
          <w:sz w:val="30"/>
          <w:szCs w:val="30"/>
        </w:rPr>
        <w:t>（</w:t>
      </w:r>
      <w:r>
        <w:rPr>
          <w:rFonts w:hint="eastAsia" w:ascii="仿宋_GB2312" w:hAnsi="仿宋" w:eastAsia="仿宋_GB2312"/>
          <w:sz w:val="28"/>
          <w:szCs w:val="28"/>
        </w:rPr>
        <w:t>√</w:t>
      </w:r>
      <w:r>
        <w:rPr>
          <w:rFonts w:hint="eastAsia" w:ascii="仿宋_GB2312" w:hAnsi="华文仿宋" w:eastAsia="仿宋_GB2312"/>
          <w:sz w:val="30"/>
          <w:szCs w:val="30"/>
        </w:rPr>
        <w:t>）</w:t>
      </w:r>
    </w:p>
    <w:p>
      <w:pPr>
        <w:spacing w:line="360" w:lineRule="auto"/>
        <w:ind w:firstLine="450" w:firstLineChars="150"/>
        <w:outlineLvl w:val="9"/>
        <w:rPr>
          <w:rFonts w:hint="eastAsia" w:ascii="仿宋_GB2312" w:hAnsi="华文仿宋" w:eastAsia="仿宋_GB2312"/>
          <w:sz w:val="30"/>
          <w:szCs w:val="30"/>
        </w:rPr>
      </w:pPr>
    </w:p>
    <w:p>
      <w:pPr>
        <w:spacing w:line="360" w:lineRule="auto"/>
        <w:ind w:firstLine="570"/>
        <w:outlineLvl w:val="9"/>
        <w:rPr>
          <w:rFonts w:hint="eastAsia" w:ascii="仿宋_GB2312" w:eastAsia="仿宋_GB2312"/>
          <w:sz w:val="28"/>
          <w:szCs w:val="28"/>
        </w:rPr>
      </w:pPr>
      <w:r>
        <w:rPr>
          <w:rFonts w:hint="eastAsia" w:ascii="仿宋_GB2312" w:eastAsia="仿宋_GB2312"/>
          <w:sz w:val="28"/>
          <w:szCs w:val="28"/>
        </w:rPr>
        <w:t>7.大集中系统的统筹区默认为社保管理机关，各市可以提请大集中后台将某几个社保管理机关合为一个统筹区。（</w:t>
      </w:r>
      <w:r>
        <w:rPr>
          <w:rFonts w:hint="eastAsia" w:ascii="仿宋_GB2312" w:hAnsi="仿宋" w:eastAsia="仿宋_GB2312"/>
          <w:sz w:val="28"/>
          <w:szCs w:val="28"/>
        </w:rPr>
        <w:t>√</w:t>
      </w:r>
      <w:r>
        <w:rPr>
          <w:rFonts w:hint="eastAsia" w:ascii="仿宋_GB2312" w:eastAsia="仿宋_GB2312"/>
          <w:sz w:val="28"/>
          <w:szCs w:val="28"/>
        </w:rPr>
        <w:t>）</w:t>
      </w:r>
    </w:p>
    <w:p>
      <w:pPr>
        <w:spacing w:line="360" w:lineRule="auto"/>
        <w:ind w:firstLine="570"/>
        <w:outlineLvl w:val="9"/>
        <w:rPr>
          <w:rFonts w:hint="eastAsia" w:ascii="仿宋_GB2312" w:eastAsia="仿宋_GB2312"/>
          <w:sz w:val="28"/>
          <w:szCs w:val="28"/>
        </w:rPr>
      </w:pPr>
    </w:p>
    <w:p>
      <w:pPr>
        <w:pStyle w:val="6"/>
        <w:outlineLvl w:val="9"/>
        <w:rPr>
          <w:rFonts w:hint="eastAsia" w:ascii="仿宋_GB2312"/>
        </w:rPr>
      </w:pPr>
      <w:r>
        <w:rPr>
          <w:rFonts w:hint="eastAsia" w:ascii="仿宋_GB2312" w:hAnsi="宋体" w:cs="宋体"/>
        </w:rPr>
        <w:t>8.</w:t>
      </w:r>
      <w:r>
        <w:rPr>
          <w:rFonts w:hint="eastAsia" w:ascii="仿宋_GB2312"/>
        </w:rPr>
        <w:t>企业所得税月季申报在读出纳税人基本信息和核定的主税信息后，表头的纳税人信息（包括纳税人编码、所属期起至，申报属性）都可以修改。（×）</w:t>
      </w:r>
    </w:p>
    <w:p>
      <w:pPr>
        <w:pStyle w:val="6"/>
        <w:outlineLvl w:val="9"/>
        <w:rPr>
          <w:rFonts w:hint="eastAsia" w:ascii="仿宋_GB2312"/>
        </w:rPr>
      </w:pPr>
      <w:r>
        <w:rPr>
          <w:rFonts w:hint="eastAsia" w:ascii="仿宋_GB2312"/>
        </w:rPr>
        <w:t>解析：企业所得税月季申报在初始化读出纳税人基本信息和核定的主税信息后，表头的纳税人信息（包括纳税人编码、所属期起至，申报属性、管理机关等）都不能修改。</w:t>
      </w:r>
    </w:p>
    <w:p>
      <w:pPr>
        <w:pStyle w:val="6"/>
        <w:outlineLvl w:val="9"/>
        <w:rPr>
          <w:rFonts w:hint="eastAsia" w:ascii="仿宋_GB2312"/>
        </w:rPr>
      </w:pPr>
    </w:p>
    <w:p>
      <w:pPr>
        <w:pStyle w:val="6"/>
        <w:outlineLvl w:val="9"/>
        <w:rPr>
          <w:rFonts w:hint="eastAsia" w:ascii="仿宋_GB2312"/>
        </w:rPr>
      </w:pPr>
      <w:r>
        <w:rPr>
          <w:rFonts w:hint="eastAsia" w:ascii="仿宋_GB2312"/>
        </w:rPr>
        <w:t>9.每个工作日结束后，申报录入人员须核对当天所录入的申报数据与申报原始资料的数据是否一致，如果有差异须作排错处理。（√）</w:t>
      </w:r>
    </w:p>
    <w:p>
      <w:pPr>
        <w:pStyle w:val="6"/>
        <w:outlineLvl w:val="9"/>
        <w:rPr>
          <w:rFonts w:hint="eastAsia" w:ascii="仿宋_GB2312"/>
        </w:rPr>
      </w:pPr>
    </w:p>
    <w:p>
      <w:pPr>
        <w:pStyle w:val="6"/>
        <w:outlineLvl w:val="9"/>
        <w:rPr>
          <w:rFonts w:hint="eastAsia" w:ascii="仿宋_GB2312"/>
        </w:rPr>
      </w:pPr>
      <w:r>
        <w:rPr>
          <w:rFonts w:hint="eastAsia" w:ascii="仿宋_GB2312"/>
        </w:rPr>
        <w:t>10．对不同的税务机关（核算单位、征收单位）的不同预算分配比例和征收方式，不需分别设定相应的账户性质、账号，在征收过程中系统会自动将收到的税费转入指定账号上。（×）</w:t>
      </w:r>
    </w:p>
    <w:p>
      <w:pPr>
        <w:pStyle w:val="6"/>
        <w:outlineLvl w:val="9"/>
        <w:rPr>
          <w:rFonts w:hint="eastAsia" w:ascii="仿宋_GB2312"/>
        </w:rPr>
      </w:pPr>
      <w:r>
        <w:rPr>
          <w:rFonts w:hint="eastAsia" w:ascii="仿宋_GB2312"/>
        </w:rPr>
        <w:t>解析：对不同的税务机关（核算单位、征收单位）的不同预算分配比例和征收方式，应分别设置相应的账户性质及账号。</w:t>
      </w:r>
    </w:p>
    <w:p>
      <w:pPr>
        <w:pStyle w:val="6"/>
        <w:outlineLvl w:val="9"/>
        <w:rPr>
          <w:rFonts w:hint="eastAsia" w:ascii="仿宋_GB2312"/>
        </w:rPr>
      </w:pPr>
    </w:p>
    <w:p>
      <w:pPr>
        <w:pStyle w:val="6"/>
        <w:outlineLvl w:val="9"/>
        <w:rPr>
          <w:rFonts w:hint="eastAsia" w:ascii="仿宋_GB2312"/>
        </w:rPr>
      </w:pPr>
      <w:r>
        <w:rPr>
          <w:rFonts w:hint="eastAsia" w:ascii="仿宋_GB2312"/>
        </w:rPr>
        <w:t>11.大集中</w:t>
      </w:r>
      <w:ins w:id="358" w:author="jiangdongxu" w:date="2011-10-30T11:41:00Z">
        <w:r>
          <w:rPr>
            <w:rFonts w:hint="eastAsia" w:ascii="仿宋_GB2312"/>
          </w:rPr>
          <w:t>税收征管</w:t>
        </w:r>
      </w:ins>
      <w:r>
        <w:rPr>
          <w:rFonts w:hint="eastAsia" w:ascii="仿宋_GB2312"/>
        </w:rPr>
        <w:t>系统中设定收款账户模块，选择核算机关（或征收机关），在下拉列表中选择该机关的所有已经存在的记录，允许操作员增加或修改原有记录，但不能删除已经存在的记录。（√）</w:t>
      </w:r>
    </w:p>
    <w:p>
      <w:pPr>
        <w:pStyle w:val="6"/>
        <w:outlineLvl w:val="9"/>
        <w:rPr>
          <w:rFonts w:hint="eastAsia" w:ascii="仿宋_GB2312"/>
        </w:rPr>
      </w:pPr>
    </w:p>
    <w:p>
      <w:pPr>
        <w:pStyle w:val="6"/>
        <w:outlineLvl w:val="9"/>
        <w:rPr>
          <w:rFonts w:hint="eastAsia" w:ascii="仿宋_GB2312"/>
        </w:rPr>
      </w:pPr>
      <w:r>
        <w:rPr>
          <w:rFonts w:hint="eastAsia" w:ascii="仿宋_GB2312"/>
        </w:rPr>
        <w:t>12.目前，省内各市在管理深圳市的纳税人到各市开展经营活动，在外出外来税收经营管理模块对该纳税人的管理适用省外纳税人来粤经营流程。（√）</w:t>
      </w:r>
    </w:p>
    <w:p>
      <w:pPr>
        <w:pStyle w:val="6"/>
        <w:outlineLvl w:val="9"/>
        <w:rPr>
          <w:rFonts w:hint="eastAsia" w:ascii="仿宋_GB2312"/>
        </w:rPr>
      </w:pPr>
    </w:p>
    <w:p>
      <w:pPr>
        <w:pStyle w:val="6"/>
        <w:outlineLvl w:val="9"/>
        <w:rPr>
          <w:rFonts w:hint="eastAsia" w:ascii="仿宋_GB2312"/>
        </w:rPr>
      </w:pPr>
      <w:r>
        <w:rPr>
          <w:rFonts w:hint="eastAsia" w:ascii="仿宋_GB2312"/>
        </w:rPr>
        <w:t xml:space="preserve">13.大集中系统中，当广东省其他市纳税人去深圳市开展外出经营活动，适用出省经营流程。（√） </w:t>
      </w:r>
    </w:p>
    <w:p>
      <w:pPr>
        <w:pStyle w:val="6"/>
        <w:outlineLvl w:val="9"/>
        <w:rPr>
          <w:rFonts w:hint="eastAsia" w:ascii="仿宋_GB2312"/>
        </w:rPr>
      </w:pPr>
    </w:p>
    <w:p>
      <w:pPr>
        <w:pStyle w:val="6"/>
        <w:outlineLvl w:val="9"/>
        <w:rPr>
          <w:rFonts w:hint="eastAsia" w:ascii="仿宋_GB2312" w:hAnsi="宋体"/>
          <w:bCs/>
          <w:lang w:val="en-IE"/>
        </w:rPr>
      </w:pPr>
      <w:r>
        <w:rPr>
          <w:rFonts w:hint="eastAsia" w:ascii="仿宋_GB2312"/>
        </w:rPr>
        <w:t xml:space="preserve">14.非正常户可以进行零申报。   </w:t>
      </w:r>
      <w:r>
        <w:rPr>
          <w:rFonts w:hint="eastAsia" w:ascii="仿宋_GB2312" w:hAnsi="宋体"/>
          <w:bCs/>
          <w:lang w:val="en-IE"/>
        </w:rPr>
        <w:t xml:space="preserve">（ </w:t>
      </w:r>
      <w:r>
        <w:rPr>
          <w:rFonts w:hint="eastAsia" w:ascii="仿宋_GB2312"/>
        </w:rPr>
        <w:t>×</w:t>
      </w:r>
      <w:r>
        <w:rPr>
          <w:rFonts w:hint="eastAsia" w:ascii="仿宋_GB2312" w:hAnsi="宋体"/>
          <w:bCs/>
          <w:lang w:val="en-IE"/>
        </w:rPr>
        <w:t xml:space="preserve"> ）</w:t>
      </w:r>
    </w:p>
    <w:p>
      <w:pPr>
        <w:pStyle w:val="6"/>
        <w:outlineLvl w:val="9"/>
        <w:rPr>
          <w:rFonts w:hint="eastAsia" w:ascii="仿宋_GB2312"/>
        </w:rPr>
      </w:pPr>
      <w:r>
        <w:rPr>
          <w:rFonts w:hint="eastAsia" w:ascii="仿宋_GB2312"/>
        </w:rPr>
        <w:t>解析：非正常户不可以进行零申报。</w:t>
      </w:r>
    </w:p>
    <w:p>
      <w:pPr>
        <w:pStyle w:val="6"/>
        <w:outlineLvl w:val="9"/>
        <w:rPr>
          <w:rFonts w:hint="eastAsia" w:ascii="仿宋_GB2312"/>
        </w:rPr>
      </w:pPr>
    </w:p>
    <w:p>
      <w:pPr>
        <w:spacing w:line="360" w:lineRule="auto"/>
        <w:outlineLvl w:val="9"/>
        <w:rPr>
          <w:rFonts w:hint="eastAsia" w:ascii="仿宋_GB2312" w:hAnsi="宋体" w:eastAsia="仿宋_GB2312"/>
          <w:bCs/>
          <w:kern w:val="0"/>
          <w:sz w:val="28"/>
          <w:szCs w:val="28"/>
          <w:lang w:val="en-IE"/>
        </w:rPr>
      </w:pPr>
      <w:r>
        <w:rPr>
          <w:rFonts w:hint="eastAsia" w:ascii="仿宋_GB2312" w:hAnsi="宋体" w:eastAsia="仿宋_GB2312"/>
          <w:bCs/>
          <w:kern w:val="0"/>
          <w:sz w:val="28"/>
          <w:szCs w:val="28"/>
          <w:lang w:val="en-IE"/>
        </w:rPr>
        <w:t xml:space="preserve">    15.广东地税“大集中”工程灾备中心位于我省深圳市。 （ </w:t>
      </w:r>
      <w:r>
        <w:rPr>
          <w:rFonts w:hint="eastAsia" w:ascii="仿宋_GB2312" w:eastAsia="仿宋_GB2312"/>
        </w:rPr>
        <w:t>×</w:t>
      </w:r>
      <w:r>
        <w:rPr>
          <w:rFonts w:hint="eastAsia" w:ascii="仿宋_GB2312" w:hAnsi="宋体" w:eastAsia="仿宋_GB2312"/>
          <w:bCs/>
          <w:kern w:val="0"/>
          <w:sz w:val="28"/>
          <w:szCs w:val="28"/>
          <w:lang w:val="en-IE"/>
        </w:rPr>
        <w:t xml:space="preserve"> ）</w:t>
      </w:r>
    </w:p>
    <w:p>
      <w:pPr>
        <w:spacing w:line="360" w:lineRule="auto"/>
        <w:ind w:firstLine="560" w:firstLineChars="200"/>
        <w:outlineLvl w:val="9"/>
        <w:rPr>
          <w:rFonts w:hint="eastAsia" w:ascii="仿宋_GB2312" w:eastAsia="仿宋_GB2312"/>
          <w:sz w:val="28"/>
          <w:szCs w:val="28"/>
        </w:rPr>
      </w:pPr>
      <w:r>
        <w:rPr>
          <w:rFonts w:hint="eastAsia" w:ascii="仿宋_GB2312" w:hAnsi="宋体" w:eastAsia="仿宋_GB2312"/>
          <w:bCs/>
          <w:kern w:val="0"/>
          <w:sz w:val="28"/>
          <w:szCs w:val="28"/>
          <w:lang w:val="en-IE"/>
        </w:rPr>
        <w:t>解析：广东地税“大集中”工程灾备中心位于我省</w:t>
      </w:r>
      <w:r>
        <w:rPr>
          <w:rFonts w:hint="eastAsia" w:ascii="仿宋_GB2312" w:eastAsia="仿宋_GB2312"/>
          <w:sz w:val="28"/>
          <w:szCs w:val="28"/>
        </w:rPr>
        <w:t>佛山市。</w:t>
      </w:r>
    </w:p>
    <w:p>
      <w:pPr>
        <w:spacing w:line="360" w:lineRule="auto"/>
        <w:ind w:firstLine="570"/>
        <w:outlineLvl w:val="9"/>
        <w:rPr>
          <w:rFonts w:hint="eastAsia" w:ascii="仿宋_GB2312" w:eastAsia="仿宋_GB2312"/>
          <w:sz w:val="28"/>
          <w:szCs w:val="28"/>
        </w:rPr>
      </w:pPr>
    </w:p>
    <w:p>
      <w:pPr>
        <w:pStyle w:val="6"/>
        <w:outlineLvl w:val="9"/>
        <w:rPr>
          <w:rFonts w:hint="eastAsia" w:ascii="仿宋_GB2312"/>
        </w:rPr>
      </w:pPr>
      <w:r>
        <w:rPr>
          <w:rFonts w:hint="eastAsia" w:ascii="仿宋_GB2312"/>
        </w:rPr>
        <w:t>16.大集中</w:t>
      </w:r>
      <w:ins w:id="359" w:author="jiangdongxu" w:date="2011-10-30T11:42:00Z">
        <w:r>
          <w:rPr>
            <w:rFonts w:hint="eastAsia" w:ascii="仿宋_GB2312"/>
          </w:rPr>
          <w:t>税收征管</w:t>
        </w:r>
      </w:ins>
      <w:r>
        <w:rPr>
          <w:rFonts w:hint="eastAsia" w:ascii="仿宋_GB2312"/>
        </w:rPr>
        <w:t xml:space="preserve">系统中消息框一般用于显示系统错误、操作错误或操作指导等信息。（√） </w:t>
      </w:r>
    </w:p>
    <w:p>
      <w:pPr>
        <w:pStyle w:val="6"/>
        <w:outlineLvl w:val="9"/>
        <w:rPr>
          <w:rFonts w:hint="eastAsia" w:ascii="仿宋_GB2312"/>
        </w:rPr>
      </w:pPr>
    </w:p>
    <w:p>
      <w:pPr>
        <w:pStyle w:val="6"/>
        <w:ind w:firstLine="678" w:firstLineChars="242"/>
        <w:outlineLvl w:val="9"/>
        <w:rPr>
          <w:del w:id="360" w:author="jiangdongxu" w:date="2011-10-30T11:42:00Z"/>
          <w:rFonts w:hint="eastAsia" w:ascii="仿宋_GB2312"/>
        </w:rPr>
      </w:pPr>
      <w:r>
        <w:rPr>
          <w:rFonts w:hint="eastAsia" w:ascii="仿宋_GB2312"/>
        </w:rPr>
        <w:t>17.大集中</w:t>
      </w:r>
      <w:ins w:id="361" w:author="jiangdongxu" w:date="2011-10-30T11:42:00Z">
        <w:r>
          <w:rPr>
            <w:rFonts w:hint="eastAsia" w:ascii="仿宋_GB2312"/>
          </w:rPr>
          <w:t>税收征管</w:t>
        </w:r>
      </w:ins>
      <w:r>
        <w:rPr>
          <w:rFonts w:hint="eastAsia" w:ascii="仿宋_GB2312"/>
        </w:rPr>
        <w:t>系统可以在IE浏览器地址栏输入大集中系统的网址登录进入系统，还可以通过广东地税统一工作平台右上角的链接“征管系统”</w:t>
      </w:r>
      <w:ins w:id="362" w:author="jiangdongxu" w:date="2011-10-30T11:43:00Z">
        <w:r>
          <w:rPr>
            <w:rFonts w:hint="eastAsia" w:ascii="仿宋_GB2312"/>
          </w:rPr>
          <w:t>进入</w:t>
        </w:r>
      </w:ins>
    </w:p>
    <w:p>
      <w:pPr>
        <w:pStyle w:val="6"/>
        <w:ind w:firstLine="678" w:firstLineChars="242"/>
        <w:outlineLvl w:val="9"/>
        <w:rPr>
          <w:rFonts w:hint="eastAsia" w:ascii="仿宋_GB2312"/>
        </w:rPr>
      </w:pPr>
      <w:del w:id="363" w:author="jiangdongxu" w:date="2011-10-30T11:43:00Z">
        <w:r>
          <w:rPr>
            <w:rFonts w:hint="eastAsia" w:ascii="仿宋_GB2312"/>
          </w:rPr>
          <w:delText>进入系统</w:delText>
        </w:r>
      </w:del>
      <w:r>
        <w:rPr>
          <w:rFonts w:hint="eastAsia" w:ascii="仿宋_GB2312"/>
        </w:rPr>
        <w:t>。                                   （√）</w:t>
      </w:r>
    </w:p>
    <w:p>
      <w:pPr>
        <w:pStyle w:val="6"/>
        <w:ind w:firstLine="678" w:firstLineChars="242"/>
        <w:outlineLvl w:val="9"/>
        <w:rPr>
          <w:rFonts w:hint="eastAsia" w:ascii="仿宋_GB2312"/>
        </w:rPr>
      </w:pPr>
    </w:p>
    <w:p>
      <w:pPr>
        <w:spacing w:line="360" w:lineRule="auto"/>
        <w:ind w:firstLine="560" w:firstLineChars="200"/>
        <w:jc w:val="left"/>
        <w:rPr>
          <w:rFonts w:hint="eastAsia" w:ascii="仿宋_GB2312" w:hAnsi="宋体" w:eastAsia="仿宋_GB2312"/>
          <w:sz w:val="28"/>
          <w:szCs w:val="28"/>
        </w:rPr>
        <w:pPrChange w:id="364" w:author="赵锐(海珠信息管理科)" w:date="2011-10-27T12:15:00Z">
          <w:pPr>
            <w:spacing w:line="360" w:lineRule="auto"/>
          </w:pPr>
        </w:pPrChange>
      </w:pPr>
      <w:r>
        <w:rPr>
          <w:rFonts w:hint="eastAsia" w:ascii="仿宋_GB2312" w:hAnsi="宋体" w:eastAsia="仿宋_GB2312"/>
          <w:sz w:val="28"/>
          <w:szCs w:val="28"/>
        </w:rPr>
        <w:t>18.税收管理员在税收管理员工作平台中对于所管业户的一户式文档</w:t>
      </w:r>
      <w:ins w:id="365" w:author="赵锐(海珠信息管理科)" w:date="2011-10-27T12:15:00Z">
        <w:r>
          <w:rPr>
            <w:rFonts w:hint="eastAsia" w:ascii="仿宋_GB2312" w:hAnsi="宋体" w:eastAsia="仿宋_GB2312"/>
            <w:sz w:val="28"/>
            <w:szCs w:val="28"/>
          </w:rPr>
          <w:t>(纳税人档案)</w:t>
        </w:r>
      </w:ins>
      <w:r>
        <w:rPr>
          <w:rFonts w:hint="eastAsia" w:ascii="仿宋_GB2312" w:hAnsi="宋体" w:eastAsia="仿宋_GB2312"/>
          <w:sz w:val="28"/>
          <w:szCs w:val="28"/>
        </w:rPr>
        <w:t>可以查看也可以修改。</w:t>
      </w:r>
      <w:del w:id="366" w:author="赵锐(海珠信息管理科)" w:date="2011-10-27T12:15:00Z">
        <w:r>
          <w:rPr>
            <w:rFonts w:hint="eastAsia" w:ascii="仿宋_GB2312" w:hAnsi="宋体" w:eastAsia="仿宋_GB2312"/>
            <w:sz w:val="28"/>
            <w:szCs w:val="28"/>
          </w:rPr>
          <w:delText xml:space="preserve">                    </w:delText>
        </w:r>
      </w:del>
      <w:r>
        <w:rPr>
          <w:rFonts w:hint="eastAsia" w:ascii="仿宋_GB2312" w:hAnsi="宋体" w:eastAsia="仿宋_GB2312"/>
          <w:sz w:val="28"/>
          <w:szCs w:val="28"/>
        </w:rPr>
        <w:t xml:space="preserve">（  </w:t>
      </w:r>
      <w:r>
        <w:rPr>
          <w:rFonts w:hint="eastAsia" w:ascii="仿宋_GB2312" w:eastAsia="仿宋_GB2312"/>
        </w:rPr>
        <w:t>×</w:t>
      </w:r>
      <w:r>
        <w:rPr>
          <w:rFonts w:hint="eastAsia" w:ascii="仿宋_GB2312" w:hAnsi="宋体" w:eastAsia="仿宋_GB2312"/>
          <w:sz w:val="28"/>
          <w:szCs w:val="28"/>
        </w:rPr>
        <w:t xml:space="preserve">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解析：一户式文档为只读，不能修改。</w:t>
      </w:r>
    </w:p>
    <w:p>
      <w:pPr>
        <w:spacing w:line="360" w:lineRule="auto"/>
        <w:outlineLvl w:val="9"/>
        <w:rPr>
          <w:rFonts w:hint="eastAsia" w:ascii="仿宋_GB2312" w:hAnsi="宋体" w:eastAsia="仿宋_GB2312"/>
          <w:sz w:val="28"/>
          <w:szCs w:val="28"/>
        </w:rPr>
      </w:pPr>
    </w:p>
    <w:p>
      <w:pPr>
        <w:spacing w:line="360" w:lineRule="auto"/>
        <w:ind w:firstLine="560" w:firstLineChars="200"/>
        <w:jc w:val="left"/>
        <w:outlineLvl w:val="9"/>
        <w:rPr>
          <w:rFonts w:hint="eastAsia" w:ascii="仿宋_GB2312" w:hAnsi="宋体" w:eastAsia="仿宋_GB2312"/>
          <w:sz w:val="28"/>
          <w:szCs w:val="28"/>
        </w:rPr>
      </w:pPr>
      <w:r>
        <w:rPr>
          <w:rFonts w:hint="eastAsia" w:ascii="仿宋_GB2312" w:hAnsi="宋体" w:eastAsia="仿宋_GB2312"/>
          <w:sz w:val="28"/>
          <w:szCs w:val="28"/>
        </w:rPr>
        <w:t xml:space="preserve">19.税收管理员工作平台的“任务管理”子系统实际是取代了大集中核心系统的文书处理模块。（ </w:t>
      </w:r>
      <w:r>
        <w:rPr>
          <w:rFonts w:hint="eastAsia" w:ascii="仿宋_GB2312" w:eastAsia="仿宋_GB2312"/>
        </w:rPr>
        <w:t>×</w:t>
      </w:r>
      <w:r>
        <w:rPr>
          <w:rFonts w:hint="eastAsia" w:ascii="仿宋_GB2312" w:hAnsi="宋体" w:eastAsia="仿宋_GB2312"/>
          <w:sz w:val="28"/>
          <w:szCs w:val="28"/>
        </w:rPr>
        <w:t xml:space="preserve">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解析：税收管理员工作平台“任务管理”子系统包含部分大集中里的文书，但也有平台自己的一些系统任务，不是取代关系。</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20.在税收管理员工作平台中，只要有纳税人编码出现的地方，税收管理员点击后都可以查看一户式文档的内容。（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jc w:val="left"/>
        <w:outlineLvl w:val="9"/>
        <w:rPr>
          <w:rFonts w:hint="eastAsia" w:ascii="仿宋_GB2312" w:hAnsi="宋体" w:eastAsia="仿宋_GB2312"/>
          <w:sz w:val="28"/>
          <w:szCs w:val="28"/>
        </w:rPr>
      </w:pPr>
      <w:r>
        <w:rPr>
          <w:rFonts w:hint="eastAsia" w:ascii="仿宋_GB2312" w:hAnsi="宋体" w:eastAsia="仿宋_GB2312"/>
          <w:sz w:val="28"/>
          <w:szCs w:val="28"/>
        </w:rPr>
        <w:t xml:space="preserve">21.税收管理员工作平台是大集中系统的重要组成部分，是大集中系统的子系统。（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22.税收管理员工作平台以任务管理为中心，解决税收管理员“管什么，怎么管“为基础，以履行职责为前提，解决问题为重点，以深化需求为导向，提升应用为目的，分三个阶段实现。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jc w:val="left"/>
        <w:outlineLvl w:val="9"/>
        <w:rPr>
          <w:rFonts w:hint="eastAsia" w:ascii="仿宋_GB2312" w:hAnsi="宋体" w:eastAsia="仿宋_GB2312"/>
          <w:sz w:val="28"/>
          <w:szCs w:val="28"/>
        </w:rPr>
      </w:pPr>
      <w:r>
        <w:rPr>
          <w:rFonts w:hint="eastAsia" w:ascii="仿宋_GB2312" w:hAnsi="宋体" w:eastAsia="仿宋_GB2312"/>
          <w:sz w:val="28"/>
          <w:szCs w:val="28"/>
        </w:rPr>
        <w:t xml:space="preserve">23.在税收管理员工作平台系统中，“登记户数”＝“待分户类”＋“我的管户”。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24.税收管理员工作平台中的“日志管理”子系统是记录税收管理员开展日常工作的日志，日志记录为绩效考核、效能监察提供客观依据。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jc w:val="left"/>
        <w:outlineLvl w:val="9"/>
        <w:rPr>
          <w:rFonts w:hint="eastAsia" w:ascii="仿宋_GB2312" w:hAnsi="宋体" w:eastAsia="仿宋_GB2312"/>
          <w:sz w:val="28"/>
          <w:szCs w:val="28"/>
        </w:rPr>
      </w:pPr>
      <w:r>
        <w:rPr>
          <w:rFonts w:hint="eastAsia" w:ascii="仿宋_GB2312" w:hAnsi="宋体" w:eastAsia="仿宋_GB2312"/>
          <w:sz w:val="28"/>
          <w:szCs w:val="28"/>
        </w:rPr>
        <w:t xml:space="preserve">25.税收管理员在税收管理员工作平台中使用“综合管理”子系统的“外出授权”功能后，可以把自己的管户授权给同部门其他人员进行管理。                                            （ </w:t>
      </w:r>
      <w:r>
        <w:rPr>
          <w:rFonts w:hint="eastAsia" w:ascii="仿宋_GB2312" w:eastAsia="仿宋_GB2312"/>
        </w:rPr>
        <w:t>×</w:t>
      </w:r>
      <w:r>
        <w:rPr>
          <w:rFonts w:hint="eastAsia" w:ascii="仿宋_GB2312" w:hAnsi="宋体" w:eastAsia="仿宋_GB2312"/>
          <w:sz w:val="28"/>
          <w:szCs w:val="28"/>
        </w:rPr>
        <w:t xml:space="preserve">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解析：“外出授权”功能只能把任务处理授权给同部门其他人员。</w:t>
      </w:r>
    </w:p>
    <w:p>
      <w:pPr>
        <w:spacing w:line="360" w:lineRule="auto"/>
        <w:ind w:left="420" w:leftChars="200" w:firstLine="420" w:firstLineChars="150"/>
        <w:outlineLvl w:val="9"/>
        <w:rPr>
          <w:rFonts w:hint="eastAsia" w:ascii="仿宋_GB2312" w:hAnsi="宋体" w:eastAsia="仿宋_GB2312"/>
          <w:sz w:val="28"/>
          <w:szCs w:val="28"/>
        </w:rPr>
      </w:pPr>
    </w:p>
    <w:p>
      <w:pPr>
        <w:spacing w:line="360" w:lineRule="auto"/>
        <w:ind w:firstLine="560" w:firstLineChars="200"/>
        <w:jc w:val="left"/>
        <w:outlineLvl w:val="9"/>
        <w:rPr>
          <w:rFonts w:hint="eastAsia" w:ascii="仿宋_GB2312" w:hAnsi="宋体" w:eastAsia="仿宋_GB2312"/>
          <w:sz w:val="28"/>
          <w:szCs w:val="28"/>
        </w:rPr>
      </w:pPr>
      <w:r>
        <w:rPr>
          <w:rFonts w:hint="eastAsia" w:ascii="仿宋_GB2312" w:hAnsi="宋体" w:eastAsia="仿宋_GB2312"/>
          <w:sz w:val="28"/>
          <w:szCs w:val="28"/>
        </w:rPr>
        <w:t xml:space="preserve">26. 在税收管理员工作平台中，“纳税人简称”与“拼音简码”已经实现了关联。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ind w:firstLine="480"/>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27.税收管理员工作平台上的“我的管户”是随着任务的流转实时更新，与实际管户一致的。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jc w:val="left"/>
        <w:outlineLvl w:val="9"/>
        <w:rPr>
          <w:rFonts w:hint="eastAsia" w:ascii="仿宋_GB2312" w:hAnsi="宋体" w:eastAsia="仿宋_GB2312"/>
          <w:sz w:val="28"/>
          <w:szCs w:val="28"/>
        </w:rPr>
      </w:pPr>
      <w:r>
        <w:rPr>
          <w:rFonts w:hint="eastAsia" w:ascii="仿宋_GB2312" w:hAnsi="宋体" w:eastAsia="仿宋_GB2312"/>
          <w:sz w:val="28"/>
          <w:szCs w:val="28"/>
        </w:rPr>
        <w:t xml:space="preserve">28.税收管理员工作平台中的“日志管理”子系统是对税收管理员工作平台所有任务的流转数，以及核心系统所有文书流转数总和的统计。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jc w:val="left"/>
        <w:outlineLvl w:val="9"/>
        <w:rPr>
          <w:rFonts w:hint="eastAsia" w:ascii="仿宋_GB2312" w:hAnsi="宋体" w:eastAsia="仿宋_GB2312"/>
          <w:sz w:val="28"/>
          <w:szCs w:val="28"/>
        </w:rPr>
      </w:pPr>
      <w:r>
        <w:rPr>
          <w:rFonts w:hint="eastAsia" w:ascii="仿宋_GB2312" w:hAnsi="宋体" w:eastAsia="仿宋_GB2312"/>
          <w:sz w:val="28"/>
          <w:szCs w:val="28"/>
        </w:rPr>
        <w:t xml:space="preserve">29.税收管理员工作平台缺乏查询统计功能。         （  </w:t>
      </w:r>
      <w:r>
        <w:rPr>
          <w:rFonts w:hint="eastAsia" w:ascii="仿宋_GB2312" w:eastAsia="仿宋_GB2312"/>
        </w:rPr>
        <w:t>×</w:t>
      </w:r>
      <w:r>
        <w:rPr>
          <w:rFonts w:hint="eastAsia" w:ascii="仿宋_GB2312" w:hAnsi="宋体" w:eastAsia="仿宋_GB2312"/>
          <w:sz w:val="28"/>
          <w:szCs w:val="28"/>
        </w:rPr>
        <w:t xml:space="preserve">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解析：税收管理员工作平台在第一期就开发了任务查询统计功能，第二期又开发了报表的查询统计功能。</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30.目前在税收管理员工作平台中的“指标维护”中，按【重置】键钮是将可回写的指标保存进核心系统中。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31. 税收管理员工作平台的“任务管理”中，“新增任务”后按【保存】按钮，任务则立刻显示在“待办列表”中。          （ </w:t>
      </w:r>
      <w:r>
        <w:rPr>
          <w:rFonts w:hint="eastAsia" w:ascii="仿宋_GB2312" w:eastAsia="仿宋_GB2312"/>
        </w:rPr>
        <w:t>×</w:t>
      </w:r>
      <w:r>
        <w:rPr>
          <w:rFonts w:hint="eastAsia" w:ascii="仿宋_GB2312" w:hAnsi="宋体" w:eastAsia="仿宋_GB2312"/>
          <w:sz w:val="28"/>
          <w:szCs w:val="28"/>
        </w:rPr>
        <w:t xml:space="preserve">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解析：“新增任务”后按【保存】按钮，任务会出现在“计划任务”中，变为“计划任务”，而非立即启动的任务。</w:t>
      </w:r>
    </w:p>
    <w:p>
      <w:pPr>
        <w:spacing w:line="360" w:lineRule="auto"/>
        <w:outlineLvl w:val="9"/>
        <w:rPr>
          <w:rFonts w:hint="eastAsia" w:ascii="仿宋_GB2312" w:hAnsi="宋体" w:eastAsia="仿宋_GB2312"/>
          <w:sz w:val="28"/>
          <w:szCs w:val="28"/>
        </w:rPr>
      </w:pPr>
    </w:p>
    <w:p>
      <w:pPr>
        <w:spacing w:line="360" w:lineRule="auto"/>
        <w:ind w:firstLine="560" w:firstLineChars="200"/>
        <w:jc w:val="left"/>
        <w:outlineLvl w:val="9"/>
        <w:rPr>
          <w:rFonts w:hint="eastAsia" w:ascii="仿宋_GB2312" w:hAnsi="宋体" w:eastAsia="仿宋_GB2312"/>
          <w:sz w:val="28"/>
          <w:szCs w:val="28"/>
        </w:rPr>
      </w:pPr>
      <w:r>
        <w:rPr>
          <w:rFonts w:hint="eastAsia" w:ascii="仿宋_GB2312" w:hAnsi="宋体" w:eastAsia="仿宋_GB2312"/>
          <w:sz w:val="28"/>
          <w:szCs w:val="28"/>
        </w:rPr>
        <w:t xml:space="preserve">32. 税收管理员工作平台的“报表管理”中的所属期间所指的是统计输入月份的第一天到最后一天。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33.在税收管理员工作平台中，利用提交针对多个纳税人的任务，就可以实现短信群发。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34.税收管理员工作平台是省局授权广州市局开发的，其业务制定基于全省，技术依托于全省“大集中”系统。              （ </w:t>
      </w:r>
      <w:r>
        <w:rPr>
          <w:rFonts w:hint="eastAsia" w:ascii="仿宋_GB2312" w:hAnsi="仿宋" w:eastAsia="仿宋_GB2312"/>
          <w:sz w:val="28"/>
          <w:szCs w:val="28"/>
        </w:rPr>
        <w:t>√</w:t>
      </w:r>
      <w:r>
        <w:rPr>
          <w:rFonts w:hint="eastAsia" w:ascii="仿宋_GB2312" w:eastAsia="仿宋_GB2312"/>
          <w:sz w:val="28"/>
          <w:szCs w:val="28"/>
        </w:rPr>
        <w:t xml:space="preserve"> ）</w:t>
      </w:r>
    </w:p>
    <w:p>
      <w:pPr>
        <w:spacing w:line="360" w:lineRule="auto"/>
        <w:outlineLvl w:val="9"/>
        <w:rPr>
          <w:rFonts w:hint="eastAsia" w:ascii="仿宋_GB2312" w:eastAsia="仿宋_GB2312"/>
          <w:sz w:val="28"/>
          <w:szCs w:val="28"/>
        </w:rPr>
      </w:pPr>
    </w:p>
    <w:p>
      <w:pPr>
        <w:spacing w:line="360" w:lineRule="auto"/>
        <w:ind w:firstLine="560" w:firstLineChars="200"/>
        <w:jc w:val="left"/>
        <w:rPr>
          <w:rFonts w:hint="eastAsia" w:ascii="仿宋_GB2312" w:hAnsi="宋体" w:eastAsia="仿宋_GB2312"/>
          <w:sz w:val="28"/>
          <w:szCs w:val="28"/>
        </w:rPr>
        <w:pPrChange w:id="367" w:author="jiangdongxu" w:date="2011-10-28T23:24:00Z">
          <w:pPr>
            <w:spacing w:line="360" w:lineRule="auto"/>
          </w:pPr>
        </w:pPrChange>
      </w:pPr>
      <w:r>
        <w:rPr>
          <w:rFonts w:hint="eastAsia" w:ascii="仿宋_GB2312" w:hAnsi="宋体" w:eastAsia="仿宋_GB2312"/>
          <w:sz w:val="28"/>
          <w:szCs w:val="28"/>
        </w:rPr>
        <w:t>35.大集中</w:t>
      </w:r>
      <w:ins w:id="368" w:author="jiangdongxu" w:date="2011-10-28T23:23:00Z">
        <w:r>
          <w:rPr>
            <w:rFonts w:hint="eastAsia" w:ascii="仿宋_GB2312" w:hAnsi="宋体" w:eastAsia="仿宋_GB2312"/>
            <w:sz w:val="28"/>
            <w:szCs w:val="28"/>
          </w:rPr>
          <w:t>税收征管</w:t>
        </w:r>
      </w:ins>
      <w:r>
        <w:rPr>
          <w:rFonts w:hint="eastAsia" w:ascii="仿宋_GB2312" w:hAnsi="宋体" w:eastAsia="仿宋_GB2312"/>
          <w:sz w:val="28"/>
          <w:szCs w:val="28"/>
        </w:rPr>
        <w:t xml:space="preserve">系统的税种核定数据和税收管理员平台之间存在密切的关系，包括催报、催缴等。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jc w:val="left"/>
        <w:outlineLvl w:val="9"/>
        <w:rPr>
          <w:rFonts w:hint="eastAsia" w:ascii="仿宋_GB2312" w:hAnsi="宋体" w:eastAsia="仿宋_GB2312"/>
          <w:b w:val="0"/>
          <w:color w:val="000000"/>
          <w:sz w:val="28"/>
          <w:szCs w:val="28"/>
          <w:rPrChange w:id="369" w:author="郭巍" w:date="2011-11-01T09:03:00Z">
            <w:rPr>
              <w:rFonts w:hint="eastAsia" w:ascii="仿宋_GB2312" w:hAnsi="宋体" w:eastAsia="仿宋_GB2312"/>
              <w:b/>
              <w:color w:val="000000"/>
              <w:sz w:val="28"/>
              <w:szCs w:val="28"/>
            </w:rPr>
          </w:rPrChange>
        </w:rPr>
      </w:pPr>
      <w:r>
        <w:rPr>
          <w:rFonts w:hint="eastAsia" w:ascii="仿宋_GB2312" w:hAnsi="宋体" w:eastAsia="仿宋_GB2312"/>
          <w:color w:val="000000"/>
          <w:sz w:val="28"/>
          <w:szCs w:val="28"/>
        </w:rPr>
        <w:t>36.</w:t>
      </w:r>
      <w:r>
        <w:rPr>
          <w:rFonts w:hint="eastAsia" w:ascii="仿宋_GB2312" w:hAnsi="宋体" w:eastAsia="仿宋_GB2312"/>
          <w:b w:val="0"/>
          <w:color w:val="000000"/>
          <w:sz w:val="28"/>
          <w:szCs w:val="28"/>
          <w:rPrChange w:id="370" w:author="郭巍" w:date="2011-11-01T09:03:00Z">
            <w:rPr>
              <w:rFonts w:hint="eastAsia" w:ascii="仿宋_GB2312" w:hAnsi="宋体" w:eastAsia="仿宋_GB2312"/>
              <w:b/>
              <w:color w:val="000000"/>
              <w:sz w:val="28"/>
              <w:szCs w:val="28"/>
            </w:rPr>
          </w:rPrChange>
        </w:rPr>
        <w:t>税收管理员工作平台的“一户式文档”</w:t>
      </w:r>
      <w:ins w:id="371" w:author="赵锐(海珠信息管理科)" w:date="2011-10-27T12:15:00Z">
        <w:r>
          <w:rPr>
            <w:rFonts w:hint="eastAsia" w:ascii="仿宋_GB2312" w:hAnsi="宋体" w:eastAsia="仿宋_GB2312"/>
            <w:color w:val="000000"/>
            <w:sz w:val="28"/>
            <w:szCs w:val="28"/>
          </w:rPr>
          <w:t xml:space="preserve"> (纳税人档案)</w:t>
        </w:r>
      </w:ins>
      <w:ins w:id="372" w:author="赵锐(海珠信息管理科)" w:date="2011-10-27T12:16:00Z">
        <w:r>
          <w:rPr>
            <w:rFonts w:hint="eastAsia" w:ascii="仿宋_GB2312" w:hAnsi="宋体" w:eastAsia="仿宋_GB2312"/>
            <w:color w:val="000000"/>
            <w:sz w:val="28"/>
            <w:szCs w:val="28"/>
          </w:rPr>
          <w:t>提供了</w:t>
        </w:r>
      </w:ins>
      <w:del w:id="373" w:author="赵锐(海珠信息管理科)" w:date="2011-10-27T12:16:00Z">
        <w:r>
          <w:rPr>
            <w:rFonts w:hint="eastAsia" w:ascii="仿宋_GB2312" w:hAnsi="宋体" w:eastAsia="仿宋_GB2312"/>
            <w:b w:val="0"/>
            <w:color w:val="000000"/>
            <w:sz w:val="28"/>
            <w:szCs w:val="28"/>
            <w:rPrChange w:id="374" w:author="郭巍" w:date="2011-11-01T09:03:00Z">
              <w:rPr>
                <w:rFonts w:hint="eastAsia" w:ascii="仿宋_GB2312" w:hAnsi="宋体" w:eastAsia="仿宋_GB2312"/>
                <w:b/>
                <w:color w:val="000000"/>
                <w:sz w:val="28"/>
                <w:szCs w:val="28"/>
              </w:rPr>
            </w:rPrChange>
          </w:rPr>
          <w:delText>可以</w:delText>
        </w:r>
      </w:del>
      <w:r>
        <w:rPr>
          <w:rFonts w:hint="eastAsia" w:ascii="仿宋_GB2312" w:hAnsi="宋体" w:eastAsia="仿宋_GB2312"/>
          <w:b w:val="0"/>
          <w:color w:val="000000"/>
          <w:sz w:val="28"/>
          <w:szCs w:val="28"/>
          <w:rPrChange w:id="375" w:author="郭巍" w:date="2011-11-01T09:03:00Z">
            <w:rPr>
              <w:rFonts w:hint="eastAsia" w:ascii="仿宋_GB2312" w:hAnsi="宋体" w:eastAsia="仿宋_GB2312"/>
              <w:b/>
              <w:color w:val="000000"/>
              <w:sz w:val="28"/>
              <w:szCs w:val="28"/>
            </w:rPr>
          </w:rPrChange>
        </w:rPr>
        <w:t>按时间查询</w:t>
      </w:r>
      <w:ins w:id="376" w:author="赵锐(海珠信息管理科)" w:date="2011-10-27T12:16:00Z">
        <w:r>
          <w:rPr>
            <w:rFonts w:hint="eastAsia" w:ascii="仿宋_GB2312" w:hAnsi="宋体" w:eastAsia="仿宋_GB2312"/>
            <w:b w:val="0"/>
            <w:color w:val="000000"/>
            <w:sz w:val="28"/>
            <w:szCs w:val="28"/>
            <w:rPrChange w:id="377" w:author="郭巍" w:date="2011-11-01T09:03:00Z">
              <w:rPr>
                <w:rFonts w:hint="eastAsia" w:ascii="仿宋_GB2312" w:hAnsi="宋体" w:eastAsia="仿宋_GB2312"/>
                <w:b/>
                <w:color w:val="000000"/>
                <w:sz w:val="28"/>
                <w:szCs w:val="28"/>
              </w:rPr>
            </w:rPrChange>
          </w:rPr>
          <w:t>的功能</w:t>
        </w:r>
      </w:ins>
      <w:r>
        <w:rPr>
          <w:rFonts w:hint="eastAsia" w:ascii="仿宋_GB2312" w:hAnsi="宋体" w:eastAsia="仿宋_GB2312"/>
          <w:b w:val="0"/>
          <w:color w:val="000000"/>
          <w:sz w:val="28"/>
          <w:szCs w:val="28"/>
          <w:rPrChange w:id="378" w:author="郭巍" w:date="2011-11-01T09:03:00Z">
            <w:rPr>
              <w:rFonts w:hint="eastAsia" w:ascii="仿宋_GB2312" w:hAnsi="宋体" w:eastAsia="仿宋_GB2312"/>
              <w:b/>
              <w:color w:val="000000"/>
              <w:sz w:val="28"/>
              <w:szCs w:val="28"/>
            </w:rPr>
          </w:rPrChange>
        </w:rPr>
        <w:t>，</w:t>
      </w:r>
      <w:ins w:id="379" w:author="赵锐(海珠信息管理科)" w:date="2011-10-27T12:16:00Z">
        <w:r>
          <w:rPr>
            <w:rFonts w:hint="eastAsia" w:ascii="仿宋_GB2312" w:hAnsi="宋体" w:eastAsia="仿宋_GB2312"/>
            <w:b w:val="0"/>
            <w:color w:val="000000"/>
            <w:sz w:val="28"/>
            <w:szCs w:val="28"/>
            <w:rPrChange w:id="380" w:author="郭巍" w:date="2011-11-01T09:03:00Z">
              <w:rPr>
                <w:rFonts w:hint="eastAsia" w:ascii="仿宋_GB2312" w:hAnsi="宋体" w:eastAsia="仿宋_GB2312"/>
                <w:b/>
                <w:color w:val="000000"/>
                <w:sz w:val="28"/>
                <w:szCs w:val="28"/>
              </w:rPr>
            </w:rPrChange>
          </w:rPr>
          <w:t>但</w:t>
        </w:r>
      </w:ins>
      <w:r>
        <w:rPr>
          <w:rFonts w:hint="eastAsia" w:ascii="仿宋_GB2312" w:hAnsi="宋体" w:eastAsia="仿宋_GB2312"/>
          <w:b w:val="0"/>
          <w:color w:val="000000"/>
          <w:sz w:val="28"/>
          <w:szCs w:val="28"/>
          <w:rPrChange w:id="381" w:author="郭巍" w:date="2011-11-01T09:03:00Z">
            <w:rPr>
              <w:rFonts w:hint="eastAsia" w:ascii="仿宋_GB2312" w:hAnsi="宋体" w:eastAsia="仿宋_GB2312"/>
              <w:b/>
              <w:color w:val="000000"/>
              <w:sz w:val="28"/>
              <w:szCs w:val="28"/>
            </w:rPr>
          </w:rPrChange>
        </w:rPr>
        <w:t>不同时间</w:t>
      </w:r>
      <w:ins w:id="382" w:author="赵锐(海珠信息管理科)" w:date="2011-10-27T12:16:00Z">
        <w:r>
          <w:rPr>
            <w:rFonts w:hint="eastAsia" w:ascii="仿宋_GB2312" w:hAnsi="宋体" w:eastAsia="仿宋_GB2312"/>
            <w:b w:val="0"/>
            <w:color w:val="000000"/>
            <w:sz w:val="28"/>
            <w:szCs w:val="28"/>
            <w:rPrChange w:id="383" w:author="郭巍" w:date="2011-11-01T09:03:00Z">
              <w:rPr>
                <w:rFonts w:hint="eastAsia" w:ascii="仿宋_GB2312" w:hAnsi="宋体" w:eastAsia="仿宋_GB2312"/>
                <w:b/>
                <w:color w:val="000000"/>
                <w:sz w:val="28"/>
                <w:szCs w:val="28"/>
              </w:rPr>
            </w:rPrChange>
          </w:rPr>
          <w:t>段</w:t>
        </w:r>
      </w:ins>
      <w:r>
        <w:rPr>
          <w:rFonts w:hint="eastAsia" w:ascii="仿宋_GB2312" w:hAnsi="宋体" w:eastAsia="仿宋_GB2312"/>
          <w:b w:val="0"/>
          <w:color w:val="000000"/>
          <w:sz w:val="28"/>
          <w:szCs w:val="28"/>
          <w:rPrChange w:id="384" w:author="郭巍" w:date="2011-11-01T09:03:00Z">
            <w:rPr>
              <w:rFonts w:hint="eastAsia" w:ascii="仿宋_GB2312" w:hAnsi="宋体" w:eastAsia="仿宋_GB2312"/>
              <w:b/>
              <w:color w:val="000000"/>
              <w:sz w:val="28"/>
              <w:szCs w:val="28"/>
            </w:rPr>
          </w:rPrChange>
        </w:rPr>
        <w:t>的一户式文档可能不同。</w:t>
      </w:r>
      <w:r>
        <w:rPr>
          <w:rFonts w:hint="eastAsia" w:ascii="仿宋_GB2312" w:hAnsi="宋体" w:eastAsia="仿宋_GB2312"/>
          <w:color w:val="000000"/>
          <w:sz w:val="28"/>
          <w:szCs w:val="28"/>
        </w:rPr>
        <w:t xml:space="preserve">( </w:t>
      </w:r>
      <w:r>
        <w:rPr>
          <w:rFonts w:hint="eastAsia" w:ascii="仿宋_GB2312" w:hAnsi="仿宋" w:eastAsia="仿宋_GB2312"/>
          <w:b w:val="0"/>
          <w:color w:val="000000"/>
          <w:sz w:val="28"/>
          <w:szCs w:val="28"/>
          <w:rPrChange w:id="385" w:author="郭巍" w:date="2011-11-01T09:03:00Z">
            <w:rPr>
              <w:rFonts w:hint="eastAsia" w:ascii="仿宋" w:hAnsi="仿宋" w:eastAsia="仿宋"/>
              <w:b/>
              <w:color w:val="000000"/>
              <w:sz w:val="28"/>
              <w:szCs w:val="28"/>
            </w:rPr>
          </w:rPrChange>
        </w:rPr>
        <w:t>√</w:t>
      </w:r>
      <w:r>
        <w:rPr>
          <w:rFonts w:hint="eastAsia" w:ascii="仿宋_GB2312" w:hAnsi="仿宋" w:eastAsia="仿宋_GB2312"/>
          <w:color w:val="000000"/>
          <w:sz w:val="28"/>
          <w:szCs w:val="28"/>
        </w:rPr>
        <w:t xml:space="preserve"> </w:t>
      </w:r>
      <w:r>
        <w:rPr>
          <w:rFonts w:hint="eastAsia" w:ascii="仿宋_GB2312" w:hAnsi="宋体" w:eastAsia="仿宋_GB2312"/>
          <w:b w:val="0"/>
          <w:color w:val="000000"/>
          <w:sz w:val="28"/>
          <w:szCs w:val="28"/>
          <w:rPrChange w:id="386" w:author="郭巍" w:date="2011-11-01T09:03:00Z">
            <w:rPr>
              <w:rFonts w:hint="eastAsia" w:ascii="仿宋_GB2312" w:hAnsi="宋体" w:eastAsia="仿宋_GB2312"/>
              <w:b/>
              <w:color w:val="000000"/>
              <w:sz w:val="28"/>
              <w:szCs w:val="28"/>
            </w:rPr>
          </w:rPrChange>
        </w:rPr>
        <w:t>)</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37.在税收管理员工作平台的“综合管理－机构分类查询”中，可以查出各个分类户，但不可以导出Excel表格。             （</w:t>
      </w:r>
      <w:r>
        <w:rPr>
          <w:rFonts w:hint="eastAsia" w:ascii="仿宋_GB2312" w:eastAsia="仿宋_GB2312"/>
        </w:rPr>
        <w:t>×</w:t>
      </w:r>
      <w:r>
        <w:rPr>
          <w:rFonts w:hint="eastAsia" w:ascii="仿宋_GB2312" w:hAnsi="宋体" w:eastAsia="仿宋_GB2312"/>
          <w:sz w:val="28"/>
          <w:szCs w:val="28"/>
        </w:rPr>
        <w:t xml:space="preserve">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解析：分类查询模块提供了EXCEL导出功能。</w:t>
      </w:r>
    </w:p>
    <w:p>
      <w:pPr>
        <w:spacing w:line="360" w:lineRule="auto"/>
        <w:outlineLvl w:val="9"/>
        <w:rPr>
          <w:rFonts w:hint="eastAsia" w:ascii="仿宋_GB2312" w:hAnsi="宋体" w:eastAsia="仿宋_GB2312"/>
          <w:sz w:val="28"/>
          <w:szCs w:val="28"/>
        </w:rPr>
      </w:pPr>
    </w:p>
    <w:p>
      <w:pPr>
        <w:spacing w:line="360" w:lineRule="auto"/>
        <w:ind w:firstLine="560" w:firstLineChars="200"/>
        <w:jc w:val="left"/>
        <w:outlineLvl w:val="9"/>
        <w:rPr>
          <w:rFonts w:hint="eastAsia" w:ascii="仿宋_GB2312" w:hAnsi="宋体" w:eastAsia="仿宋_GB2312"/>
          <w:sz w:val="28"/>
          <w:szCs w:val="28"/>
        </w:rPr>
      </w:pPr>
      <w:r>
        <w:rPr>
          <w:rFonts w:hint="eastAsia" w:ascii="仿宋_GB2312" w:hAnsi="宋体" w:eastAsia="仿宋_GB2312"/>
          <w:sz w:val="28"/>
          <w:szCs w:val="28"/>
        </w:rPr>
        <w:t xml:space="preserve">38. 税收管理员工作平台中的任务列表里所有的任务都标有纳税人编码。                                             （ </w:t>
      </w:r>
      <w:r>
        <w:rPr>
          <w:rFonts w:hint="eastAsia" w:ascii="仿宋_GB2312" w:eastAsia="仿宋_GB2312"/>
        </w:rPr>
        <w:t>×</w:t>
      </w:r>
      <w:r>
        <w:rPr>
          <w:rFonts w:hint="eastAsia" w:ascii="仿宋_GB2312" w:hAnsi="宋体" w:eastAsia="仿宋_GB2312"/>
          <w:sz w:val="28"/>
          <w:szCs w:val="28"/>
        </w:rPr>
        <w:t>）</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解析：如果任务是针对同一类的纳税人，即不是单一纳税人时，不会出现纳税人编码。</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39.</w:t>
      </w:r>
      <w:del w:id="387" w:author="赵锐(海珠信息管理科)" w:date="2011-10-27T12:18:00Z">
        <w:r>
          <w:rPr>
            <w:rFonts w:hint="eastAsia" w:ascii="仿宋_GB2312" w:hAnsi="宋体" w:eastAsia="仿宋_GB2312"/>
            <w:sz w:val="28"/>
            <w:szCs w:val="28"/>
          </w:rPr>
          <w:delText>在</w:delText>
        </w:r>
      </w:del>
      <w:r>
        <w:rPr>
          <w:rFonts w:hint="eastAsia" w:ascii="仿宋_GB2312" w:hAnsi="宋体" w:eastAsia="仿宋_GB2312"/>
          <w:sz w:val="28"/>
          <w:szCs w:val="28"/>
        </w:rPr>
        <w:t>税收管理员工作平台的“监控平台”</w:t>
      </w:r>
      <w:del w:id="388" w:author="赵锐(海珠信息管理科)" w:date="2011-10-27T12:17:00Z">
        <w:r>
          <w:rPr>
            <w:rFonts w:hint="eastAsia" w:ascii="仿宋_GB2312" w:hAnsi="宋体" w:eastAsia="仿宋_GB2312"/>
            <w:color w:val="000000"/>
            <w:sz w:val="28"/>
            <w:szCs w:val="28"/>
            <w:rPrChange w:id="389" w:author="郭巍" w:date="2011-11-01T09:03:00Z">
              <w:rPr>
                <w:rFonts w:hint="eastAsia" w:ascii="仿宋_GB2312" w:hAnsi="宋体" w:eastAsia="仿宋_GB2312"/>
                <w:sz w:val="28"/>
                <w:szCs w:val="28"/>
              </w:rPr>
            </w:rPrChange>
          </w:rPr>
          <w:delText>上，</w:delText>
        </w:r>
      </w:del>
      <w:del w:id="390" w:author="赵锐(海珠信息管理科)" w:date="2011-10-27T12:17:00Z">
        <w:r>
          <w:rPr>
            <w:rFonts w:hint="eastAsia" w:ascii="仿宋_GB2312" w:hAnsi="宋体" w:eastAsia="仿宋_GB2312"/>
            <w:color w:val="FF0000"/>
            <w:sz w:val="28"/>
            <w:szCs w:val="28"/>
            <w:rPrChange w:id="391" w:author="郭巍" w:date="2011-11-01T09:03:00Z">
              <w:rPr>
                <w:rFonts w:hint="eastAsia" w:ascii="仿宋_GB2312" w:hAnsi="宋体" w:eastAsia="仿宋_GB2312"/>
                <w:color w:val="FF0000"/>
                <w:sz w:val="28"/>
                <w:szCs w:val="28"/>
              </w:rPr>
            </w:rPrChange>
          </w:rPr>
          <w:delText>用</w:delText>
        </w:r>
      </w:del>
      <w:ins w:id="392" w:author="赵锐(海珠信息管理科)" w:date="2011-10-27T12:17:00Z">
        <w:r>
          <w:rPr>
            <w:rFonts w:hint="eastAsia" w:ascii="仿宋_GB2312" w:hAnsi="宋体" w:eastAsia="仿宋_GB2312"/>
            <w:color w:val="FF0000"/>
            <w:sz w:val="28"/>
            <w:szCs w:val="28"/>
            <w:rPrChange w:id="393" w:author="郭巍" w:date="2011-11-01T09:03:00Z">
              <w:rPr>
                <w:rFonts w:hint="eastAsia" w:ascii="仿宋_GB2312" w:hAnsi="宋体" w:eastAsia="仿宋_GB2312"/>
                <w:color w:val="FF0000"/>
                <w:sz w:val="28"/>
                <w:szCs w:val="28"/>
              </w:rPr>
            </w:rPrChange>
          </w:rPr>
          <w:t>提供了</w:t>
        </w:r>
      </w:ins>
      <w:r>
        <w:rPr>
          <w:rFonts w:hint="eastAsia" w:ascii="仿宋_GB2312" w:hAnsi="宋体" w:eastAsia="仿宋_GB2312"/>
          <w:color w:val="FF0000"/>
          <w:sz w:val="28"/>
          <w:szCs w:val="28"/>
          <w:rPrChange w:id="394" w:author="郭巍" w:date="2011-11-01T09:03:00Z">
            <w:rPr>
              <w:rFonts w:hint="eastAsia" w:ascii="仿宋_GB2312" w:hAnsi="宋体" w:eastAsia="仿宋_GB2312"/>
              <w:color w:val="FF0000"/>
              <w:sz w:val="28"/>
              <w:szCs w:val="28"/>
            </w:rPr>
          </w:rPrChange>
        </w:rPr>
        <w:t>鼠标</w:t>
      </w:r>
      <w:del w:id="395" w:author="赵锐(海珠信息管理科)" w:date="2011-10-27T12:17:00Z">
        <w:r>
          <w:rPr>
            <w:rFonts w:hint="eastAsia" w:ascii="仿宋_GB2312" w:hAnsi="宋体" w:eastAsia="仿宋_GB2312"/>
            <w:color w:val="FF0000"/>
            <w:sz w:val="28"/>
            <w:szCs w:val="28"/>
            <w:rPrChange w:id="396" w:author="郭巍" w:date="2011-11-01T09:03:00Z">
              <w:rPr>
                <w:rFonts w:hint="eastAsia" w:ascii="仿宋_GB2312" w:hAnsi="宋体" w:eastAsia="仿宋_GB2312"/>
                <w:color w:val="FF0000"/>
                <w:sz w:val="28"/>
                <w:szCs w:val="28"/>
              </w:rPr>
            </w:rPrChange>
          </w:rPr>
          <w:delText>指住</w:delText>
        </w:r>
      </w:del>
      <w:ins w:id="397" w:author="赵锐(海珠信息管理科)" w:date="2011-10-27T12:17:00Z">
        <w:r>
          <w:rPr>
            <w:rFonts w:hint="eastAsia" w:ascii="仿宋_GB2312" w:hAnsi="宋体" w:eastAsia="仿宋_GB2312"/>
            <w:color w:val="FF0000"/>
            <w:sz w:val="28"/>
            <w:szCs w:val="28"/>
            <w:rPrChange w:id="398" w:author="郭巍" w:date="2011-11-01T09:03:00Z">
              <w:rPr>
                <w:rFonts w:hint="eastAsia" w:ascii="仿宋_GB2312" w:hAnsi="宋体" w:eastAsia="仿宋_GB2312"/>
                <w:color w:val="FF0000"/>
                <w:sz w:val="28"/>
                <w:szCs w:val="28"/>
              </w:rPr>
            </w:rPrChange>
          </w:rPr>
          <w:t>提示功能，即鼠标指向</w:t>
        </w:r>
      </w:ins>
      <w:r>
        <w:rPr>
          <w:rFonts w:hint="eastAsia" w:ascii="仿宋_GB2312" w:hAnsi="宋体" w:eastAsia="仿宋_GB2312"/>
          <w:sz w:val="28"/>
          <w:szCs w:val="28"/>
        </w:rPr>
        <w:t>“纳税人编码”或“纳税人名称”</w:t>
      </w:r>
      <w:ins w:id="399" w:author="赵锐(海珠信息管理科)" w:date="2011-10-27T12:17:00Z">
        <w:r>
          <w:rPr>
            <w:rFonts w:hint="eastAsia" w:ascii="仿宋_GB2312" w:hAnsi="宋体" w:eastAsia="仿宋_GB2312"/>
            <w:sz w:val="28"/>
            <w:szCs w:val="28"/>
          </w:rPr>
          <w:t>时</w:t>
        </w:r>
      </w:ins>
      <w:r>
        <w:rPr>
          <w:rFonts w:hint="eastAsia" w:ascii="仿宋_GB2312" w:hAnsi="宋体" w:eastAsia="仿宋_GB2312"/>
          <w:sz w:val="28"/>
          <w:szCs w:val="28"/>
        </w:rPr>
        <w:t>，</w:t>
      </w:r>
      <w:del w:id="400" w:author="赵锐(海珠信息管理科)" w:date="2011-10-27T12:17:00Z">
        <w:r>
          <w:rPr>
            <w:rFonts w:hint="eastAsia" w:ascii="仿宋_GB2312" w:hAnsi="宋体" w:eastAsia="仿宋_GB2312"/>
            <w:color w:val="FF0000"/>
            <w:sz w:val="28"/>
            <w:szCs w:val="28"/>
          </w:rPr>
          <w:delText>马上</w:delText>
        </w:r>
      </w:del>
      <w:r>
        <w:rPr>
          <w:rFonts w:hint="eastAsia" w:ascii="仿宋_GB2312" w:hAnsi="宋体" w:eastAsia="仿宋_GB2312"/>
          <w:sz w:val="28"/>
          <w:szCs w:val="28"/>
        </w:rPr>
        <w:t>会</w:t>
      </w:r>
      <w:ins w:id="401" w:author="赵锐(海珠信息管理科)" w:date="2011-10-27T12:18:00Z">
        <w:r>
          <w:rPr>
            <w:rFonts w:hint="eastAsia" w:ascii="仿宋_GB2312" w:hAnsi="宋体" w:eastAsia="仿宋_GB2312"/>
            <w:sz w:val="28"/>
            <w:szCs w:val="28"/>
          </w:rPr>
          <w:t>弹出消息框</w:t>
        </w:r>
      </w:ins>
      <w:ins w:id="402" w:author="赵锐(海珠信息管理科)" w:date="2011-10-27T12:17:00Z">
        <w:r>
          <w:rPr>
            <w:rFonts w:hint="eastAsia" w:ascii="仿宋_GB2312" w:hAnsi="宋体" w:eastAsia="仿宋_GB2312"/>
            <w:sz w:val="28"/>
            <w:szCs w:val="28"/>
          </w:rPr>
          <w:t>提示</w:t>
        </w:r>
      </w:ins>
      <w:del w:id="403" w:author="赵锐(海珠信息管理科)" w:date="2011-10-27T12:17:00Z">
        <w:r>
          <w:rPr>
            <w:rFonts w:hint="eastAsia" w:ascii="仿宋_GB2312" w:hAnsi="宋体" w:eastAsia="仿宋_GB2312"/>
            <w:sz w:val="28"/>
            <w:szCs w:val="28"/>
          </w:rPr>
          <w:delText>看到</w:delText>
        </w:r>
      </w:del>
      <w:r>
        <w:rPr>
          <w:rFonts w:hint="eastAsia" w:ascii="仿宋_GB2312" w:hAnsi="宋体" w:eastAsia="仿宋_GB2312"/>
          <w:sz w:val="28"/>
          <w:szCs w:val="28"/>
        </w:rPr>
        <w:t>企业的</w:t>
      </w:r>
      <w:del w:id="404" w:author="赵锐(海珠信息管理科)" w:date="2011-10-27T12:17:00Z">
        <w:r>
          <w:rPr>
            <w:rFonts w:hint="eastAsia" w:ascii="仿宋_GB2312" w:hAnsi="宋体" w:eastAsia="仿宋_GB2312"/>
            <w:sz w:val="28"/>
            <w:szCs w:val="28"/>
          </w:rPr>
          <w:delText>一些</w:delText>
        </w:r>
      </w:del>
      <w:r>
        <w:rPr>
          <w:rFonts w:hint="eastAsia" w:ascii="仿宋_GB2312" w:hAnsi="宋体" w:eastAsia="仿宋_GB2312"/>
          <w:sz w:val="28"/>
          <w:szCs w:val="28"/>
        </w:rPr>
        <w:t xml:space="preserve">基本信息。（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ind w:firstLine="560" w:firstLineChars="200"/>
        <w:outlineLvl w:val="9"/>
        <w:rPr>
          <w:rFonts w:hint="eastAsia" w:ascii="仿宋_GB2312" w:hAnsi="宋体" w:eastAsia="仿宋_GB2312"/>
          <w:sz w:val="28"/>
          <w:szCs w:val="28"/>
        </w:rPr>
      </w:pPr>
    </w:p>
    <w:p>
      <w:pPr>
        <w:wordWrap w:val="0"/>
        <w:autoSpaceDE w:val="0"/>
        <w:autoSpaceDN w:val="0"/>
        <w:adjustRightInd w:val="0"/>
        <w:spacing w:line="360" w:lineRule="auto"/>
        <w:jc w:val="left"/>
        <w:outlineLvl w:val="9"/>
        <w:rPr>
          <w:del w:id="405" w:author="赵锐(海珠信息管理科)" w:date="2011-10-27T12:18:00Z"/>
          <w:rFonts w:hint="eastAsia" w:ascii="仿宋_GB2312" w:hAnsi="宋体" w:eastAsia="仿宋_GB2312"/>
          <w:sz w:val="28"/>
          <w:szCs w:val="28"/>
        </w:rPr>
      </w:pPr>
      <w:r>
        <w:rPr>
          <w:rFonts w:hint="eastAsia" w:ascii="仿宋_GB2312" w:hAnsi="宋体" w:eastAsia="仿宋_GB2312"/>
          <w:sz w:val="28"/>
          <w:szCs w:val="28"/>
        </w:rPr>
        <w:t xml:space="preserve">    </w:t>
      </w:r>
      <w:ins w:id="406" w:author="jiangdongxu" w:date="2011-10-25T10:48:00Z">
        <w:del w:id="407" w:author="赵锐(海珠信息管理科)" w:date="2011-10-27T12:18:00Z">
          <w:r>
            <w:rPr>
              <w:rFonts w:hint="eastAsia" w:ascii="仿宋_GB2312" w:hAnsi="宋体" w:eastAsia="仿宋_GB2312"/>
              <w:sz w:val="28"/>
              <w:szCs w:val="28"/>
            </w:rPr>
            <w:delText>太口语化了，不好！</w:delText>
          </w:r>
        </w:del>
      </w:ins>
    </w:p>
    <w:p>
      <w:pPr>
        <w:autoSpaceDE w:val="0"/>
        <w:autoSpaceDN w:val="0"/>
        <w:adjustRightInd w:val="0"/>
        <w:spacing w:line="360" w:lineRule="auto"/>
        <w:outlineLvl w:val="9"/>
        <w:rPr>
          <w:rFonts w:hint="eastAsia" w:ascii="仿宋_GB2312" w:eastAsia="仿宋_GB2312" w:cs="宋体"/>
          <w:color w:val="000000"/>
          <w:kern w:val="0"/>
          <w:sz w:val="28"/>
          <w:szCs w:val="28"/>
        </w:rPr>
      </w:pPr>
      <w:r>
        <w:rPr>
          <w:rFonts w:hint="eastAsia" w:ascii="仿宋_GB2312" w:hAnsi="宋体" w:eastAsia="仿宋_GB2312"/>
          <w:sz w:val="28"/>
          <w:szCs w:val="28"/>
        </w:rPr>
        <w:t>40.</w:t>
      </w:r>
      <w:r>
        <w:rPr>
          <w:rFonts w:hint="eastAsia" w:ascii="仿宋_GB2312" w:eastAsia="仿宋_GB2312" w:cs="宋体"/>
          <w:color w:val="000000"/>
          <w:kern w:val="0"/>
          <w:sz w:val="28"/>
          <w:szCs w:val="28"/>
        </w:rPr>
        <w:t>分局系统管理员可以</w:t>
      </w:r>
      <w:r>
        <w:rPr>
          <w:rFonts w:hint="eastAsia" w:ascii="仿宋_GB2312" w:hAnsi="宋体" w:eastAsia="仿宋_GB2312"/>
          <w:sz w:val="28"/>
          <w:szCs w:val="28"/>
        </w:rPr>
        <w:t>通过在税收管理员工作平台中的“分类共享”模块把</w:t>
      </w:r>
      <w:r>
        <w:rPr>
          <w:rFonts w:hint="eastAsia" w:ascii="仿宋_GB2312" w:eastAsia="仿宋_GB2312" w:cs="宋体"/>
          <w:color w:val="000000"/>
          <w:kern w:val="0"/>
          <w:sz w:val="28"/>
          <w:szCs w:val="28"/>
        </w:rPr>
        <w:t xml:space="preserve">税收管理员A的“我的管户”类共享给税收管理员B后，税收管理员B又可以把税收管理员A的“我的管户”类共享给税收管理员C。（ </w:t>
      </w:r>
      <w:r>
        <w:rPr>
          <w:rFonts w:hint="eastAsia" w:ascii="仿宋_GB2312" w:eastAsia="仿宋_GB2312"/>
        </w:rPr>
        <w:t>×</w:t>
      </w:r>
      <w:r>
        <w:rPr>
          <w:rFonts w:hint="eastAsia" w:ascii="仿宋_GB2312" w:eastAsia="仿宋_GB2312" w:cs="宋体"/>
          <w:color w:val="000000"/>
          <w:kern w:val="0"/>
          <w:sz w:val="28"/>
          <w:szCs w:val="28"/>
        </w:rPr>
        <w:t xml:space="preserve"> ）</w:t>
      </w:r>
    </w:p>
    <w:p>
      <w:pPr>
        <w:autoSpaceDE w:val="0"/>
        <w:autoSpaceDN w:val="0"/>
        <w:adjustRightInd w:val="0"/>
        <w:spacing w:line="360" w:lineRule="auto"/>
        <w:ind w:firstLine="560" w:firstLineChars="200"/>
        <w:jc w:val="left"/>
        <w:outlineLvl w:val="9"/>
        <w:rPr>
          <w:rFonts w:hint="eastAsia" w:ascii="仿宋_GB2312" w:hAnsi="宋体" w:eastAsia="仿宋_GB2312"/>
          <w:sz w:val="28"/>
          <w:szCs w:val="28"/>
        </w:rPr>
      </w:pPr>
      <w:r>
        <w:rPr>
          <w:rFonts w:hint="eastAsia" w:ascii="仿宋_GB2312" w:hAnsi="宋体" w:eastAsia="仿宋_GB2312"/>
          <w:sz w:val="28"/>
          <w:szCs w:val="28"/>
        </w:rPr>
        <w:t xml:space="preserve">解析：分类共享不具有传递性。 </w:t>
      </w:r>
    </w:p>
    <w:p>
      <w:pPr>
        <w:autoSpaceDE w:val="0"/>
        <w:autoSpaceDN w:val="0"/>
        <w:adjustRightInd w:val="0"/>
        <w:spacing w:line="360" w:lineRule="auto"/>
        <w:jc w:val="left"/>
        <w:outlineLvl w:val="9"/>
        <w:rPr>
          <w:rFonts w:hint="eastAsia" w:ascii="仿宋_GB2312" w:hAnsi="宋体" w:eastAsia="仿宋_GB2312"/>
          <w:sz w:val="28"/>
          <w:szCs w:val="28"/>
        </w:rPr>
      </w:pPr>
    </w:p>
    <w:p>
      <w:pPr>
        <w:autoSpaceDE w:val="0"/>
        <w:autoSpaceDN w:val="0"/>
        <w:adjustRightInd w:val="0"/>
        <w:spacing w:line="360" w:lineRule="auto"/>
        <w:ind w:firstLine="560" w:firstLineChars="200"/>
        <w:jc w:val="left"/>
        <w:outlineLvl w:val="9"/>
        <w:rPr>
          <w:rFonts w:hint="eastAsia" w:ascii="仿宋_GB2312" w:eastAsia="仿宋_GB2312" w:cs="宋体"/>
          <w:color w:val="000000"/>
          <w:kern w:val="0"/>
          <w:sz w:val="28"/>
          <w:szCs w:val="28"/>
        </w:rPr>
      </w:pPr>
      <w:r>
        <w:rPr>
          <w:rFonts w:hint="eastAsia" w:ascii="仿宋_GB2312" w:eastAsia="仿宋_GB2312" w:cs="宋体"/>
          <w:color w:val="000000"/>
          <w:kern w:val="0"/>
          <w:sz w:val="28"/>
          <w:szCs w:val="28"/>
        </w:rPr>
        <w:t>41. 税收管理员A可以通过</w:t>
      </w:r>
      <w:r>
        <w:rPr>
          <w:rFonts w:hint="eastAsia" w:ascii="仿宋_GB2312" w:hAnsi="宋体" w:eastAsia="仿宋_GB2312"/>
          <w:sz w:val="28"/>
          <w:szCs w:val="28"/>
        </w:rPr>
        <w:t>税收管理员工作平台的</w:t>
      </w:r>
      <w:r>
        <w:rPr>
          <w:rFonts w:hint="eastAsia" w:ascii="仿宋_GB2312" w:eastAsia="仿宋_GB2312" w:cs="宋体"/>
          <w:color w:val="000000"/>
          <w:kern w:val="0"/>
          <w:sz w:val="28"/>
          <w:szCs w:val="28"/>
        </w:rPr>
        <w:t xml:space="preserve">“外出授权”功能把自己的管户授权给其他科室的税收管理员。         （ </w:t>
      </w:r>
      <w:r>
        <w:rPr>
          <w:rFonts w:hint="eastAsia" w:ascii="仿宋_GB2312" w:eastAsia="仿宋_GB2312"/>
        </w:rPr>
        <w:t>×</w:t>
      </w:r>
      <w:r>
        <w:rPr>
          <w:rFonts w:hint="eastAsia" w:ascii="仿宋_GB2312" w:eastAsia="仿宋_GB2312" w:cs="宋体"/>
          <w:color w:val="000000"/>
          <w:kern w:val="0"/>
          <w:sz w:val="28"/>
          <w:szCs w:val="28"/>
        </w:rPr>
        <w:t xml:space="preserve"> ）</w:t>
      </w:r>
    </w:p>
    <w:p>
      <w:pPr>
        <w:autoSpaceDE w:val="0"/>
        <w:autoSpaceDN w:val="0"/>
        <w:adjustRightInd w:val="0"/>
        <w:spacing w:line="360" w:lineRule="auto"/>
        <w:ind w:firstLine="560" w:firstLineChars="200"/>
        <w:jc w:val="left"/>
        <w:outlineLvl w:val="9"/>
        <w:rPr>
          <w:rFonts w:hint="eastAsia" w:ascii="仿宋_GB2312" w:eastAsia="仿宋_GB2312" w:cs="宋体"/>
          <w:color w:val="000000"/>
          <w:kern w:val="0"/>
          <w:sz w:val="28"/>
          <w:szCs w:val="28"/>
        </w:rPr>
      </w:pPr>
      <w:r>
        <w:rPr>
          <w:rFonts w:hint="eastAsia" w:ascii="仿宋_GB2312" w:eastAsia="仿宋_GB2312" w:cs="宋体"/>
          <w:color w:val="000000"/>
          <w:kern w:val="0"/>
          <w:sz w:val="28"/>
          <w:szCs w:val="28"/>
        </w:rPr>
        <w:t>解析：“外出授权”只能授权给本部门的其他人员。</w:t>
      </w:r>
    </w:p>
    <w:p>
      <w:pPr>
        <w:autoSpaceDE w:val="0"/>
        <w:autoSpaceDN w:val="0"/>
        <w:adjustRightInd w:val="0"/>
        <w:spacing w:line="360" w:lineRule="auto"/>
        <w:jc w:val="left"/>
        <w:outlineLvl w:val="9"/>
        <w:rPr>
          <w:rFonts w:hint="eastAsia" w:ascii="仿宋_GB2312" w:eastAsia="仿宋_GB2312" w:cs="宋体"/>
          <w:color w:val="000000"/>
          <w:kern w:val="0"/>
          <w:sz w:val="28"/>
          <w:szCs w:val="28"/>
        </w:rPr>
      </w:pPr>
      <w:r>
        <w:rPr>
          <w:rFonts w:hint="eastAsia" w:ascii="仿宋_GB2312" w:eastAsia="仿宋_GB2312" w:cs="宋体"/>
          <w:color w:val="000000"/>
          <w:kern w:val="0"/>
          <w:sz w:val="28"/>
          <w:szCs w:val="28"/>
        </w:rPr>
        <w:t xml:space="preserve"> </w:t>
      </w:r>
    </w:p>
    <w:p>
      <w:pPr>
        <w:autoSpaceDE w:val="0"/>
        <w:autoSpaceDN w:val="0"/>
        <w:adjustRightInd w:val="0"/>
        <w:spacing w:line="360" w:lineRule="auto"/>
        <w:ind w:firstLine="560" w:firstLineChars="200"/>
        <w:jc w:val="left"/>
        <w:outlineLvl w:val="9"/>
        <w:rPr>
          <w:rFonts w:hint="eastAsia" w:ascii="仿宋_GB2312" w:eastAsia="仿宋_GB2312" w:cs="宋体"/>
          <w:color w:val="000000"/>
          <w:kern w:val="0"/>
          <w:sz w:val="28"/>
          <w:szCs w:val="28"/>
        </w:rPr>
      </w:pPr>
      <w:r>
        <w:rPr>
          <w:rFonts w:hint="eastAsia" w:ascii="仿宋_GB2312" w:eastAsia="仿宋_GB2312" w:cs="宋体"/>
          <w:color w:val="000000"/>
          <w:kern w:val="0"/>
          <w:sz w:val="28"/>
          <w:szCs w:val="28"/>
        </w:rPr>
        <w:t>42. 税收管理员在</w:t>
      </w:r>
      <w:r>
        <w:rPr>
          <w:rFonts w:hint="eastAsia" w:ascii="仿宋_GB2312" w:hAnsi="宋体" w:eastAsia="仿宋_GB2312"/>
          <w:sz w:val="28"/>
          <w:szCs w:val="28"/>
        </w:rPr>
        <w:t>税收管理员工作平台中，如果</w:t>
      </w:r>
      <w:r>
        <w:rPr>
          <w:rFonts w:hint="eastAsia" w:ascii="仿宋_GB2312" w:eastAsia="仿宋_GB2312" w:cs="宋体"/>
          <w:color w:val="000000"/>
          <w:kern w:val="0"/>
          <w:sz w:val="28"/>
          <w:szCs w:val="28"/>
        </w:rPr>
        <w:t xml:space="preserve">收到同部门其它税收管理员的“外出授权”通知时，可以拒绝不接受。        （ </w:t>
      </w:r>
      <w:r>
        <w:rPr>
          <w:rFonts w:hint="eastAsia" w:ascii="仿宋_GB2312" w:eastAsia="仿宋_GB2312"/>
        </w:rPr>
        <w:t>×</w:t>
      </w:r>
      <w:r>
        <w:rPr>
          <w:rFonts w:hint="eastAsia" w:ascii="仿宋_GB2312" w:eastAsia="仿宋_GB2312" w:cs="宋体"/>
          <w:color w:val="000000"/>
          <w:kern w:val="0"/>
          <w:sz w:val="28"/>
          <w:szCs w:val="28"/>
        </w:rPr>
        <w:t xml:space="preserve"> ）</w:t>
      </w:r>
    </w:p>
    <w:p>
      <w:pPr>
        <w:autoSpaceDE w:val="0"/>
        <w:autoSpaceDN w:val="0"/>
        <w:adjustRightInd w:val="0"/>
        <w:spacing w:line="360" w:lineRule="auto"/>
        <w:ind w:firstLine="560" w:firstLineChars="200"/>
        <w:jc w:val="left"/>
        <w:outlineLvl w:val="9"/>
        <w:rPr>
          <w:rFonts w:hint="eastAsia" w:ascii="仿宋_GB2312" w:eastAsia="仿宋_GB2312" w:cs="宋体"/>
          <w:color w:val="000000"/>
          <w:kern w:val="0"/>
          <w:sz w:val="28"/>
          <w:szCs w:val="28"/>
        </w:rPr>
      </w:pPr>
      <w:r>
        <w:rPr>
          <w:rFonts w:hint="eastAsia" w:ascii="仿宋_GB2312" w:eastAsia="仿宋_GB2312" w:cs="宋体"/>
          <w:color w:val="000000"/>
          <w:kern w:val="0"/>
          <w:sz w:val="28"/>
          <w:szCs w:val="28"/>
        </w:rPr>
        <w:t>解析：外出授权接受者只能接受，无法拒绝。</w:t>
      </w:r>
    </w:p>
    <w:p>
      <w:pPr>
        <w:autoSpaceDE w:val="0"/>
        <w:autoSpaceDN w:val="0"/>
        <w:adjustRightInd w:val="0"/>
        <w:spacing w:line="360" w:lineRule="auto"/>
        <w:jc w:val="left"/>
        <w:outlineLvl w:val="9"/>
        <w:rPr>
          <w:rFonts w:hint="eastAsia" w:ascii="仿宋_GB2312" w:eastAsia="仿宋_GB2312" w:cs="宋体"/>
          <w:color w:val="000000"/>
          <w:kern w:val="0"/>
          <w:sz w:val="28"/>
          <w:szCs w:val="28"/>
        </w:rPr>
      </w:pPr>
    </w:p>
    <w:p>
      <w:pPr>
        <w:autoSpaceDE w:val="0"/>
        <w:autoSpaceDN w:val="0"/>
        <w:adjustRightInd w:val="0"/>
        <w:spacing w:line="360" w:lineRule="auto"/>
        <w:ind w:firstLine="560" w:firstLineChars="200"/>
        <w:jc w:val="left"/>
        <w:outlineLvl w:val="9"/>
        <w:rPr>
          <w:rFonts w:hint="eastAsia" w:ascii="仿宋_GB2312" w:eastAsia="仿宋_GB2312" w:cs="宋体"/>
          <w:color w:val="000000"/>
          <w:kern w:val="0"/>
          <w:sz w:val="28"/>
          <w:szCs w:val="28"/>
        </w:rPr>
      </w:pPr>
      <w:r>
        <w:rPr>
          <w:rFonts w:hint="eastAsia" w:ascii="仿宋_GB2312" w:eastAsia="仿宋_GB2312" w:cs="宋体"/>
          <w:color w:val="000000"/>
          <w:kern w:val="0"/>
          <w:sz w:val="28"/>
          <w:szCs w:val="28"/>
        </w:rPr>
        <w:t>43. 在</w:t>
      </w:r>
      <w:r>
        <w:rPr>
          <w:rFonts w:hint="eastAsia" w:ascii="仿宋_GB2312" w:hAnsi="宋体" w:eastAsia="仿宋_GB2312"/>
          <w:sz w:val="28"/>
          <w:szCs w:val="28"/>
        </w:rPr>
        <w:t>税收管理员工作平台中，</w:t>
      </w:r>
      <w:r>
        <w:rPr>
          <w:rFonts w:hint="eastAsia" w:ascii="仿宋_GB2312" w:eastAsia="仿宋_GB2312" w:cs="宋体"/>
          <w:color w:val="000000"/>
          <w:kern w:val="0"/>
          <w:sz w:val="28"/>
          <w:szCs w:val="28"/>
        </w:rPr>
        <w:t>税收管理员A把“我的文档”目录下的文档</w:t>
      </w:r>
      <w:del w:id="408" w:author="jiangdongxu" w:date="2011-10-28T23:25:00Z">
        <w:r>
          <w:rPr>
            <w:rFonts w:hint="eastAsia" w:ascii="仿宋_GB2312" w:eastAsia="仿宋_GB2312" w:cs="宋体"/>
            <w:color w:val="000000"/>
            <w:kern w:val="0"/>
            <w:sz w:val="28"/>
            <w:szCs w:val="28"/>
          </w:rPr>
          <w:delText>a</w:delText>
        </w:r>
      </w:del>
      <w:r>
        <w:rPr>
          <w:rFonts w:hint="eastAsia" w:ascii="仿宋_GB2312" w:eastAsia="仿宋_GB2312" w:cs="宋体"/>
          <w:color w:val="000000"/>
          <w:kern w:val="0"/>
          <w:sz w:val="28"/>
          <w:szCs w:val="28"/>
        </w:rPr>
        <w:t xml:space="preserve">共享给税收管理员B的同时，其“我的文档”目录也会共享给税收管理员B。                                    （ </w:t>
      </w:r>
      <w:r>
        <w:rPr>
          <w:rFonts w:hint="eastAsia" w:ascii="仿宋_GB2312" w:eastAsia="仿宋_GB2312"/>
        </w:rPr>
        <w:t>×</w:t>
      </w:r>
      <w:r>
        <w:rPr>
          <w:rFonts w:hint="eastAsia" w:ascii="仿宋_GB2312" w:eastAsia="仿宋_GB2312" w:cs="宋体"/>
          <w:color w:val="000000"/>
          <w:kern w:val="0"/>
          <w:sz w:val="28"/>
          <w:szCs w:val="28"/>
        </w:rPr>
        <w:t xml:space="preserve"> ）</w:t>
      </w:r>
    </w:p>
    <w:p>
      <w:pPr>
        <w:autoSpaceDE w:val="0"/>
        <w:autoSpaceDN w:val="0"/>
        <w:adjustRightInd w:val="0"/>
        <w:spacing w:line="360" w:lineRule="auto"/>
        <w:ind w:firstLine="560" w:firstLineChars="200"/>
        <w:jc w:val="left"/>
        <w:outlineLvl w:val="9"/>
        <w:rPr>
          <w:rFonts w:hint="eastAsia" w:ascii="仿宋_GB2312" w:eastAsia="仿宋_GB2312" w:cs="宋体"/>
          <w:color w:val="000000"/>
          <w:kern w:val="0"/>
          <w:sz w:val="28"/>
          <w:szCs w:val="28"/>
        </w:rPr>
      </w:pPr>
      <w:r>
        <w:rPr>
          <w:rFonts w:hint="eastAsia" w:ascii="仿宋_GB2312" w:eastAsia="仿宋_GB2312" w:cs="宋体"/>
          <w:color w:val="000000"/>
          <w:kern w:val="0"/>
          <w:sz w:val="28"/>
          <w:szCs w:val="28"/>
        </w:rPr>
        <w:t xml:space="preserve">解析：该种情况下只能共享文档，如果要共享目录，可以选中整个目录共享。 </w:t>
      </w:r>
    </w:p>
    <w:p>
      <w:pPr>
        <w:autoSpaceDE w:val="0"/>
        <w:autoSpaceDN w:val="0"/>
        <w:adjustRightInd w:val="0"/>
        <w:spacing w:line="360" w:lineRule="auto"/>
        <w:jc w:val="left"/>
        <w:outlineLvl w:val="9"/>
        <w:rPr>
          <w:rFonts w:hint="eastAsia" w:ascii="仿宋_GB2312" w:eastAsia="仿宋_GB2312" w:cs="宋体"/>
          <w:color w:val="000000"/>
          <w:kern w:val="0"/>
          <w:sz w:val="28"/>
          <w:szCs w:val="28"/>
        </w:rPr>
      </w:pPr>
    </w:p>
    <w:p>
      <w:pPr>
        <w:autoSpaceDE w:val="0"/>
        <w:autoSpaceDN w:val="0"/>
        <w:adjustRightInd w:val="0"/>
        <w:spacing w:line="360" w:lineRule="auto"/>
        <w:ind w:firstLine="560" w:firstLineChars="200"/>
        <w:jc w:val="left"/>
        <w:outlineLvl w:val="9"/>
        <w:rPr>
          <w:rFonts w:hint="eastAsia" w:ascii="仿宋_GB2312" w:eastAsia="仿宋_GB2312" w:cs="宋体"/>
          <w:color w:val="000000"/>
          <w:kern w:val="0"/>
          <w:sz w:val="28"/>
          <w:szCs w:val="28"/>
        </w:rPr>
      </w:pPr>
      <w:r>
        <w:rPr>
          <w:rFonts w:hint="eastAsia" w:ascii="仿宋_GB2312" w:eastAsia="仿宋_GB2312" w:cs="宋体"/>
          <w:color w:val="000000"/>
          <w:kern w:val="0"/>
          <w:sz w:val="28"/>
          <w:szCs w:val="28"/>
        </w:rPr>
        <w:t>44. 在</w:t>
      </w:r>
      <w:r>
        <w:rPr>
          <w:rFonts w:hint="eastAsia" w:ascii="仿宋_GB2312" w:hAnsi="宋体" w:eastAsia="仿宋_GB2312"/>
          <w:sz w:val="28"/>
          <w:szCs w:val="28"/>
        </w:rPr>
        <w:t>税收管理员工作平台中，</w:t>
      </w:r>
      <w:r>
        <w:rPr>
          <w:rFonts w:hint="eastAsia" w:ascii="仿宋_GB2312" w:eastAsia="仿宋_GB2312" w:cs="宋体"/>
          <w:color w:val="000000"/>
          <w:kern w:val="0"/>
          <w:sz w:val="28"/>
          <w:szCs w:val="28"/>
        </w:rPr>
        <w:t xml:space="preserve">系统管理员可以在平台修改其他用户的密码。                                         （ </w:t>
      </w:r>
      <w:r>
        <w:rPr>
          <w:rFonts w:hint="eastAsia" w:ascii="仿宋_GB2312" w:hAnsi="仿宋" w:eastAsia="仿宋_GB2312"/>
          <w:sz w:val="28"/>
          <w:szCs w:val="28"/>
        </w:rPr>
        <w:t>√</w:t>
      </w:r>
      <w:r>
        <w:rPr>
          <w:rFonts w:hint="eastAsia" w:ascii="仿宋_GB2312" w:eastAsia="仿宋_GB2312" w:cs="宋体"/>
          <w:color w:val="000000"/>
          <w:kern w:val="0"/>
          <w:sz w:val="28"/>
          <w:szCs w:val="28"/>
        </w:rPr>
        <w:t xml:space="preserve"> ）</w:t>
      </w:r>
    </w:p>
    <w:p>
      <w:pPr>
        <w:autoSpaceDE w:val="0"/>
        <w:autoSpaceDN w:val="0"/>
        <w:adjustRightInd w:val="0"/>
        <w:spacing w:line="360" w:lineRule="auto"/>
        <w:ind w:firstLine="560" w:firstLineChars="200"/>
        <w:jc w:val="left"/>
        <w:outlineLvl w:val="9"/>
        <w:rPr>
          <w:rFonts w:hint="eastAsia" w:ascii="仿宋_GB2312" w:eastAsia="仿宋_GB2312" w:cs="宋体"/>
          <w:color w:val="000000"/>
          <w:kern w:val="0"/>
          <w:sz w:val="28"/>
          <w:szCs w:val="28"/>
        </w:rPr>
      </w:pP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color w:val="000000"/>
          <w:sz w:val="28"/>
          <w:szCs w:val="28"/>
        </w:rPr>
        <w:t>45.在税</w:t>
      </w:r>
      <w:r>
        <w:rPr>
          <w:rFonts w:hint="eastAsia" w:ascii="仿宋_GB2312" w:hAnsi="宋体" w:eastAsia="仿宋_GB2312"/>
          <w:sz w:val="28"/>
          <w:szCs w:val="28"/>
        </w:rPr>
        <w:t>收管理员工作平台中的“日志管理”子系统中，税收管理员可以看到本部门</w:t>
      </w:r>
      <w:r>
        <w:rPr>
          <w:rFonts w:hint="eastAsia" w:ascii="仿宋_GB2312" w:eastAsia="仿宋_GB2312" w:cs="宋体"/>
          <w:color w:val="000000"/>
          <w:kern w:val="0"/>
          <w:sz w:val="28"/>
          <w:szCs w:val="28"/>
        </w:rPr>
        <w:t>人员</w:t>
      </w:r>
      <w:r>
        <w:rPr>
          <w:rFonts w:hint="eastAsia" w:ascii="仿宋_GB2312" w:hAnsi="宋体" w:eastAsia="仿宋_GB2312"/>
          <w:sz w:val="28"/>
          <w:szCs w:val="28"/>
        </w:rPr>
        <w:t xml:space="preserve">的日志，其中包括本部门领导的日志。（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autoSpaceDE w:val="0"/>
        <w:autoSpaceDN w:val="0"/>
        <w:adjustRightInd w:val="0"/>
        <w:spacing w:line="360" w:lineRule="auto"/>
        <w:jc w:val="left"/>
        <w:outlineLvl w:val="9"/>
        <w:rPr>
          <w:rFonts w:hint="eastAsia" w:ascii="仿宋_GB2312" w:eastAsia="仿宋_GB2312" w:cs="宋体"/>
          <w:color w:val="000000"/>
          <w:kern w:val="0"/>
          <w:sz w:val="28"/>
          <w:szCs w:val="28"/>
        </w:rPr>
      </w:pPr>
    </w:p>
    <w:p>
      <w:pPr>
        <w:autoSpaceDE w:val="0"/>
        <w:autoSpaceDN w:val="0"/>
        <w:adjustRightInd w:val="0"/>
        <w:spacing w:line="360" w:lineRule="auto"/>
        <w:ind w:firstLine="560" w:firstLineChars="200"/>
        <w:jc w:val="left"/>
        <w:outlineLvl w:val="9"/>
        <w:rPr>
          <w:rFonts w:hint="eastAsia" w:ascii="仿宋_GB2312" w:eastAsia="仿宋_GB2312" w:cs="宋体"/>
          <w:color w:val="000000"/>
          <w:kern w:val="0"/>
          <w:sz w:val="28"/>
          <w:szCs w:val="28"/>
        </w:rPr>
      </w:pPr>
      <w:r>
        <w:rPr>
          <w:rFonts w:hint="eastAsia" w:ascii="仿宋_GB2312" w:eastAsia="仿宋_GB2312" w:cs="宋体"/>
          <w:color w:val="000000"/>
          <w:kern w:val="0"/>
          <w:sz w:val="28"/>
          <w:szCs w:val="28"/>
        </w:rPr>
        <w:t>46、</w:t>
      </w:r>
      <w:del w:id="409" w:author="赵锐(海珠信息管理科)" w:date="2011-10-27T15:17:00Z">
        <w:r>
          <w:rPr>
            <w:rFonts w:hint="eastAsia" w:ascii="仿宋_GB2312" w:eastAsia="仿宋_GB2312" w:cs="宋体"/>
            <w:color w:val="000000"/>
            <w:kern w:val="0"/>
            <w:sz w:val="28"/>
            <w:szCs w:val="28"/>
          </w:rPr>
          <w:delText>在</w:delText>
        </w:r>
      </w:del>
      <w:del w:id="410" w:author="赵锐(海珠信息管理科)" w:date="2011-10-27T15:17:00Z">
        <w:r>
          <w:rPr>
            <w:rFonts w:hint="eastAsia" w:ascii="仿宋_GB2312" w:hAnsi="宋体" w:eastAsia="仿宋_GB2312"/>
            <w:sz w:val="28"/>
            <w:szCs w:val="28"/>
          </w:rPr>
          <w:delText>税收管理员工作平台中，</w:delText>
        </w:r>
      </w:del>
      <w:ins w:id="411" w:author="赵锐(海珠信息管理科)" w:date="2011-10-27T15:14:00Z">
        <w:r>
          <w:rPr>
            <w:rFonts w:hint="eastAsia" w:ascii="仿宋_GB2312" w:hAnsi="宋体" w:eastAsia="仿宋_GB2312"/>
            <w:sz w:val="28"/>
            <w:szCs w:val="28"/>
          </w:rPr>
          <w:t>某</w:t>
        </w:r>
      </w:ins>
      <w:ins w:id="412" w:author="赵锐(海珠信息管理科)" w:date="2011-10-27T15:17:00Z">
        <w:r>
          <w:rPr>
            <w:rFonts w:hint="eastAsia" w:ascii="仿宋_GB2312" w:hAnsi="宋体" w:eastAsia="仿宋_GB2312"/>
            <w:sz w:val="28"/>
            <w:szCs w:val="28"/>
          </w:rPr>
          <w:t>分局管理二科的</w:t>
        </w:r>
      </w:ins>
      <w:r>
        <w:rPr>
          <w:rFonts w:hint="eastAsia" w:ascii="仿宋_GB2312" w:eastAsia="仿宋_GB2312" w:cs="宋体"/>
          <w:color w:val="000000"/>
          <w:kern w:val="0"/>
          <w:sz w:val="28"/>
          <w:szCs w:val="28"/>
        </w:rPr>
        <w:t>税收管理员</w:t>
      </w:r>
      <w:ins w:id="413" w:author="赵锐(海珠信息管理科)" w:date="2011-10-27T15:17:00Z">
        <w:r>
          <w:rPr>
            <w:rFonts w:hint="eastAsia" w:ascii="仿宋_GB2312" w:eastAsia="仿宋_GB2312" w:cs="宋体"/>
            <w:color w:val="000000"/>
            <w:kern w:val="0"/>
            <w:sz w:val="28"/>
            <w:szCs w:val="28"/>
          </w:rPr>
          <w:t>A在</w:t>
        </w:r>
      </w:ins>
      <w:ins w:id="414" w:author="赵锐(海珠信息管理科)" w:date="2011-10-27T15:17:00Z">
        <w:r>
          <w:rPr>
            <w:rFonts w:hint="eastAsia" w:ascii="仿宋_GB2312" w:hAnsi="宋体" w:eastAsia="仿宋_GB2312"/>
            <w:sz w:val="28"/>
            <w:szCs w:val="28"/>
          </w:rPr>
          <w:t>税收管理员工作平台中，</w:t>
        </w:r>
      </w:ins>
      <w:ins w:id="415" w:author="赵锐(海珠信息管理科)" w:date="2011-10-27T15:14:00Z">
        <w:r>
          <w:rPr>
            <w:rFonts w:hint="eastAsia" w:ascii="仿宋_GB2312" w:eastAsia="仿宋_GB2312" w:cs="宋体"/>
            <w:color w:val="000000"/>
            <w:kern w:val="0"/>
            <w:sz w:val="28"/>
            <w:szCs w:val="28"/>
          </w:rPr>
          <w:t>将自己的</w:t>
        </w:r>
      </w:ins>
      <w:del w:id="416" w:author="赵锐(海珠信息管理科)" w:date="2011-10-27T15:14:00Z">
        <w:r>
          <w:rPr>
            <w:rFonts w:hint="eastAsia" w:ascii="仿宋_GB2312" w:eastAsia="仿宋_GB2312" w:cs="宋体"/>
            <w:color w:val="000000"/>
            <w:kern w:val="0"/>
            <w:sz w:val="28"/>
            <w:szCs w:val="28"/>
          </w:rPr>
          <w:delText>A把</w:delText>
        </w:r>
      </w:del>
      <w:r>
        <w:rPr>
          <w:rFonts w:hint="eastAsia" w:ascii="仿宋_GB2312" w:eastAsia="仿宋_GB2312" w:cs="宋体"/>
          <w:color w:val="000000"/>
          <w:kern w:val="0"/>
          <w:sz w:val="28"/>
          <w:szCs w:val="28"/>
        </w:rPr>
        <w:t>“我的管户”</w:t>
      </w:r>
      <w:ins w:id="417" w:author="赵锐(海珠信息管理科)" w:date="2011-10-27T15:18:00Z">
        <w:r>
          <w:rPr>
            <w:rFonts w:hint="eastAsia" w:ascii="仿宋_GB2312" w:eastAsia="仿宋_GB2312" w:cs="宋体"/>
            <w:color w:val="000000"/>
            <w:kern w:val="0"/>
            <w:sz w:val="28"/>
            <w:szCs w:val="28"/>
          </w:rPr>
          <w:t>分类</w:t>
        </w:r>
      </w:ins>
      <w:del w:id="418" w:author="赵锐(海珠信息管理科)" w:date="2011-10-27T15:18:00Z">
        <w:r>
          <w:rPr>
            <w:rFonts w:hint="eastAsia" w:ascii="仿宋_GB2312" w:eastAsia="仿宋_GB2312" w:cs="宋体"/>
            <w:color w:val="000000"/>
            <w:kern w:val="0"/>
            <w:sz w:val="28"/>
            <w:szCs w:val="28"/>
          </w:rPr>
          <w:delText>类</w:delText>
        </w:r>
      </w:del>
      <w:r>
        <w:rPr>
          <w:rFonts w:hint="eastAsia" w:ascii="仿宋_GB2312" w:eastAsia="仿宋_GB2312" w:cs="宋体"/>
          <w:color w:val="000000"/>
          <w:kern w:val="0"/>
          <w:sz w:val="28"/>
          <w:szCs w:val="28"/>
        </w:rPr>
        <w:t>共享给</w:t>
      </w:r>
      <w:del w:id="419" w:author="赵锐(海珠信息管理科)" w:date="2011-10-27T15:16:00Z">
        <w:r>
          <w:rPr>
            <w:rFonts w:hint="eastAsia" w:ascii="仿宋_GB2312" w:eastAsia="仿宋_GB2312" w:cs="宋体"/>
            <w:color w:val="000000"/>
            <w:kern w:val="0"/>
            <w:sz w:val="28"/>
            <w:szCs w:val="28"/>
          </w:rPr>
          <w:delText>“管理二科”</w:delText>
        </w:r>
      </w:del>
      <w:ins w:id="420" w:author="赵锐(海珠信息管理科)" w:date="2011-10-27T15:17:00Z">
        <w:r>
          <w:rPr>
            <w:rFonts w:hint="eastAsia" w:ascii="仿宋_GB2312" w:eastAsia="仿宋_GB2312" w:cs="宋体"/>
            <w:color w:val="000000"/>
            <w:kern w:val="0"/>
            <w:sz w:val="28"/>
            <w:szCs w:val="28"/>
          </w:rPr>
          <w:t>管理二科</w:t>
        </w:r>
      </w:ins>
      <w:r>
        <w:rPr>
          <w:rFonts w:hint="eastAsia" w:ascii="仿宋_GB2312" w:eastAsia="仿宋_GB2312" w:cs="宋体"/>
          <w:color w:val="000000"/>
          <w:kern w:val="0"/>
          <w:sz w:val="28"/>
          <w:szCs w:val="28"/>
        </w:rPr>
        <w:t>，则</w:t>
      </w:r>
      <w:del w:id="421" w:author="赵锐(海珠信息管理科)" w:date="2011-10-27T15:16:00Z">
        <w:r>
          <w:rPr>
            <w:rFonts w:hint="eastAsia" w:ascii="仿宋_GB2312" w:eastAsia="仿宋_GB2312" w:cs="宋体"/>
            <w:color w:val="000000"/>
            <w:kern w:val="0"/>
            <w:sz w:val="28"/>
            <w:szCs w:val="28"/>
          </w:rPr>
          <w:delText>管理二</w:delText>
        </w:r>
      </w:del>
      <w:ins w:id="422" w:author="赵锐(海珠信息管理科)" w:date="2011-10-27T15:16:00Z">
        <w:r>
          <w:rPr>
            <w:rFonts w:hint="eastAsia" w:ascii="仿宋_GB2312" w:eastAsia="仿宋_GB2312" w:cs="宋体"/>
            <w:color w:val="000000"/>
            <w:kern w:val="0"/>
            <w:sz w:val="28"/>
            <w:szCs w:val="28"/>
          </w:rPr>
          <w:t>该</w:t>
        </w:r>
      </w:ins>
      <w:r>
        <w:rPr>
          <w:rFonts w:hint="eastAsia" w:ascii="仿宋_GB2312" w:eastAsia="仿宋_GB2312" w:cs="宋体"/>
          <w:color w:val="000000"/>
          <w:kern w:val="0"/>
          <w:sz w:val="28"/>
          <w:szCs w:val="28"/>
        </w:rPr>
        <w:t>科的所有人</w:t>
      </w:r>
      <w:ins w:id="423" w:author="赵锐(海珠信息管理科)" w:date="2011-10-27T15:16:00Z">
        <w:r>
          <w:rPr>
            <w:rFonts w:hint="eastAsia" w:ascii="仿宋_GB2312" w:eastAsia="仿宋_GB2312" w:cs="宋体"/>
            <w:color w:val="000000"/>
            <w:kern w:val="0"/>
            <w:sz w:val="28"/>
            <w:szCs w:val="28"/>
          </w:rPr>
          <w:t>均</w:t>
        </w:r>
      </w:ins>
      <w:del w:id="424" w:author="赵锐(海珠信息管理科)" w:date="2011-10-27T15:16:00Z">
        <w:r>
          <w:rPr>
            <w:rFonts w:hint="eastAsia" w:ascii="仿宋_GB2312" w:eastAsia="仿宋_GB2312" w:cs="宋体"/>
            <w:color w:val="000000"/>
            <w:kern w:val="0"/>
            <w:sz w:val="28"/>
            <w:szCs w:val="28"/>
          </w:rPr>
          <w:delText>都</w:delText>
        </w:r>
      </w:del>
      <w:r>
        <w:rPr>
          <w:rFonts w:hint="eastAsia" w:ascii="仿宋_GB2312" w:eastAsia="仿宋_GB2312" w:cs="宋体"/>
          <w:color w:val="000000"/>
          <w:kern w:val="0"/>
          <w:sz w:val="28"/>
          <w:szCs w:val="28"/>
        </w:rPr>
        <w:t>可</w:t>
      </w:r>
      <w:del w:id="425" w:author="赵锐(海珠信息管理科)" w:date="2011-10-27T15:16:00Z">
        <w:r>
          <w:rPr>
            <w:rFonts w:hint="eastAsia" w:ascii="仿宋_GB2312" w:eastAsia="仿宋_GB2312" w:cs="宋体"/>
            <w:color w:val="000000"/>
            <w:kern w:val="0"/>
            <w:sz w:val="28"/>
            <w:szCs w:val="28"/>
          </w:rPr>
          <w:delText>以</w:delText>
        </w:r>
      </w:del>
      <w:r>
        <w:rPr>
          <w:rFonts w:hint="eastAsia" w:ascii="仿宋_GB2312" w:eastAsia="仿宋_GB2312" w:cs="宋体"/>
          <w:color w:val="000000"/>
          <w:kern w:val="0"/>
          <w:sz w:val="28"/>
          <w:szCs w:val="28"/>
        </w:rPr>
        <w:t xml:space="preserve">在监控平台看到A的“我的管户”类。     </w:t>
      </w:r>
      <w:del w:id="426" w:author="赵锐(海珠信息管理科)" w:date="2011-10-27T15:18:00Z">
        <w:r>
          <w:rPr>
            <w:rFonts w:hint="eastAsia" w:ascii="仿宋_GB2312" w:eastAsia="仿宋_GB2312" w:cs="宋体"/>
            <w:color w:val="000000"/>
            <w:kern w:val="0"/>
            <w:sz w:val="28"/>
            <w:szCs w:val="28"/>
          </w:rPr>
          <w:delText xml:space="preserve">               </w:delText>
        </w:r>
      </w:del>
      <w:r>
        <w:rPr>
          <w:rFonts w:hint="eastAsia" w:ascii="仿宋_GB2312" w:eastAsia="仿宋_GB2312" w:cs="宋体"/>
          <w:color w:val="000000"/>
          <w:kern w:val="0"/>
          <w:sz w:val="28"/>
          <w:szCs w:val="28"/>
        </w:rPr>
        <w:t xml:space="preserve">                  （ </w:t>
      </w:r>
      <w:r>
        <w:rPr>
          <w:rFonts w:hint="eastAsia" w:ascii="仿宋_GB2312" w:eastAsia="仿宋_GB2312"/>
        </w:rPr>
        <w:t>×</w:t>
      </w:r>
      <w:r>
        <w:rPr>
          <w:rFonts w:hint="eastAsia" w:ascii="仿宋_GB2312" w:eastAsia="仿宋_GB2312" w:cs="宋体"/>
          <w:color w:val="000000"/>
          <w:kern w:val="0"/>
          <w:sz w:val="28"/>
          <w:szCs w:val="28"/>
        </w:rPr>
        <w:t xml:space="preserve"> ）</w:t>
      </w:r>
    </w:p>
    <w:p>
      <w:pPr>
        <w:spacing w:line="360" w:lineRule="auto"/>
        <w:ind w:firstLine="560" w:firstLineChars="200"/>
        <w:outlineLvl w:val="9"/>
        <w:rPr>
          <w:rFonts w:hint="eastAsia" w:ascii="仿宋_GB2312" w:eastAsia="仿宋_GB2312" w:cs="宋体"/>
          <w:color w:val="000000"/>
          <w:kern w:val="0"/>
          <w:sz w:val="28"/>
          <w:szCs w:val="28"/>
        </w:rPr>
      </w:pPr>
      <w:r>
        <w:rPr>
          <w:rFonts w:hint="eastAsia" w:ascii="仿宋_GB2312" w:eastAsia="仿宋_GB2312" w:cs="宋体"/>
          <w:color w:val="000000"/>
          <w:kern w:val="0"/>
          <w:sz w:val="28"/>
          <w:szCs w:val="28"/>
        </w:rPr>
        <w:t>解析：分类共享时必须选到要共享的具体人，不能共享给某个部门。</w:t>
      </w:r>
    </w:p>
    <w:p>
      <w:pPr>
        <w:spacing w:line="360" w:lineRule="auto"/>
        <w:ind w:firstLine="560" w:firstLineChars="200"/>
        <w:outlineLvl w:val="9"/>
        <w:rPr>
          <w:rFonts w:hint="eastAsia" w:ascii="仿宋_GB2312" w:eastAsia="仿宋_GB2312" w:cs="宋体"/>
          <w:color w:val="000000"/>
          <w:kern w:val="0"/>
          <w:sz w:val="28"/>
          <w:szCs w:val="28"/>
        </w:rPr>
      </w:pPr>
    </w:p>
    <w:p>
      <w:pPr>
        <w:spacing w:line="360" w:lineRule="auto"/>
        <w:ind w:firstLine="560" w:firstLineChars="200"/>
        <w:outlineLvl w:val="9"/>
        <w:rPr>
          <w:del w:id="427" w:author="赵锐(海珠信息管理科)" w:date="2011-10-27T15:18:00Z"/>
          <w:rFonts w:hint="eastAsia" w:ascii="仿宋_GB2312" w:eastAsia="仿宋_GB2312"/>
          <w:sz w:val="28"/>
          <w:szCs w:val="28"/>
        </w:rPr>
      </w:pPr>
      <w:ins w:id="428" w:author="jiangdongxu" w:date="2011-10-25T10:50:00Z">
        <w:del w:id="429" w:author="赵锐(海珠信息管理科)" w:date="2011-10-27T15:18:00Z">
          <w:r>
            <w:rPr>
              <w:rFonts w:hint="eastAsia" w:ascii="仿宋_GB2312" w:eastAsia="仿宋_GB2312"/>
              <w:sz w:val="28"/>
              <w:szCs w:val="28"/>
            </w:rPr>
            <w:delText>A 和 管理二科是什么关系？注意题目的</w:delText>
          </w:r>
        </w:del>
      </w:ins>
      <w:ins w:id="430" w:author="jiangdongxu" w:date="2011-10-25T10:51:00Z">
        <w:del w:id="431" w:author="赵锐(海珠信息管理科)" w:date="2011-10-27T15:18:00Z">
          <w:r>
            <w:rPr>
              <w:rFonts w:hint="eastAsia" w:ascii="仿宋_GB2312" w:eastAsia="仿宋_GB2312"/>
              <w:sz w:val="28"/>
              <w:szCs w:val="28"/>
            </w:rPr>
            <w:delText>通用性</w:delText>
          </w:r>
        </w:del>
      </w:ins>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 xml:space="preserve">47．目前在税收管理员工作平台的“监控平台”子系统中，无法点击【任务处理】按钮直接进行任务处理。                （ </w:t>
      </w:r>
      <w:r>
        <w:rPr>
          <w:rFonts w:hint="eastAsia" w:ascii="仿宋_GB2312" w:eastAsia="仿宋_GB2312"/>
        </w:rPr>
        <w:t>×</w:t>
      </w:r>
      <w:r>
        <w:rPr>
          <w:rFonts w:hint="eastAsia" w:ascii="仿宋_GB2312" w:hAnsi="宋体" w:eastAsia="仿宋_GB2312"/>
          <w:sz w:val="28"/>
          <w:szCs w:val="28"/>
        </w:rPr>
        <w:t xml:space="preserve">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解析：“监控平台”上直接点击提示标志便可直接处理任务。</w:t>
      </w:r>
    </w:p>
    <w:p>
      <w:pPr>
        <w:spacing w:line="360" w:lineRule="auto"/>
        <w:outlineLvl w:val="9"/>
        <w:rPr>
          <w:rFonts w:hint="eastAsia" w:ascii="仿宋_GB2312" w:hAnsi="宋体" w:eastAsia="仿宋_GB2312"/>
          <w:sz w:val="28"/>
          <w:szCs w:val="28"/>
        </w:rPr>
      </w:pPr>
    </w:p>
    <w:p>
      <w:pPr>
        <w:spacing w:line="360" w:lineRule="auto"/>
        <w:ind w:firstLine="420" w:firstLineChars="150"/>
        <w:outlineLvl w:val="9"/>
        <w:rPr>
          <w:del w:id="432" w:author="赵锐(海珠信息管理科)" w:date="2011-10-27T15:19:00Z"/>
          <w:rFonts w:hint="eastAsia" w:ascii="仿宋_GB2312" w:eastAsia="仿宋_GB2312"/>
          <w:sz w:val="28"/>
          <w:szCs w:val="28"/>
        </w:rPr>
      </w:pPr>
      <w:del w:id="433" w:author="赵锐(海珠信息管理科)" w:date="2011-10-27T15:19:00Z">
        <w:r>
          <w:rPr>
            <w:rFonts w:hint="eastAsia" w:ascii="仿宋_GB2312" w:hAnsi="宋体" w:eastAsia="仿宋_GB2312"/>
            <w:sz w:val="28"/>
            <w:szCs w:val="28"/>
          </w:rPr>
          <w:delText>49、</w:delText>
        </w:r>
      </w:del>
      <w:del w:id="434" w:author="赵锐(海珠信息管理科)" w:date="2011-10-27T15:19:00Z">
        <w:r>
          <w:rPr>
            <w:rFonts w:hint="eastAsia" w:ascii="仿宋_GB2312" w:eastAsia="仿宋_GB2312" w:cs="宋体"/>
            <w:color w:val="000000"/>
            <w:kern w:val="0"/>
            <w:sz w:val="28"/>
            <w:szCs w:val="28"/>
          </w:rPr>
          <w:delText>在</w:delText>
        </w:r>
      </w:del>
      <w:del w:id="435" w:author="赵锐(海珠信息管理科)" w:date="2011-10-27T15:19:00Z">
        <w:r>
          <w:rPr>
            <w:rFonts w:hint="eastAsia" w:ascii="仿宋_GB2312" w:hAnsi="宋体" w:eastAsia="仿宋_GB2312"/>
            <w:sz w:val="28"/>
            <w:szCs w:val="28"/>
          </w:rPr>
          <w:delText>税收管理员工作平台中“</w:delText>
        </w:r>
      </w:del>
      <w:del w:id="436" w:author="赵锐(海珠信息管理科)" w:date="2011-10-27T15:19:00Z">
        <w:r>
          <w:rPr>
            <w:rFonts w:hint="eastAsia" w:ascii="仿宋_GB2312" w:eastAsia="仿宋_GB2312"/>
            <w:sz w:val="28"/>
            <w:szCs w:val="28"/>
          </w:rPr>
          <w:delText xml:space="preserve">监控平台”的子系统，显示的“管理户数”是固定不变的，不会自动更新。                 （  </w:delText>
        </w:r>
      </w:del>
      <w:del w:id="437" w:author="赵锐(海珠信息管理科)" w:date="2011-10-27T15:19:00Z">
        <w:r>
          <w:rPr>
            <w:rFonts w:hint="eastAsia" w:ascii="仿宋_GB2312" w:eastAsia="仿宋_GB2312"/>
          </w:rPr>
          <w:delText xml:space="preserve">× </w:delText>
        </w:r>
      </w:del>
      <w:del w:id="438" w:author="赵锐(海珠信息管理科)" w:date="2011-10-27T15:19:00Z">
        <w:r>
          <w:rPr>
            <w:rFonts w:hint="eastAsia" w:ascii="仿宋_GB2312" w:eastAsia="仿宋_GB2312"/>
            <w:sz w:val="28"/>
            <w:szCs w:val="28"/>
          </w:rPr>
          <w:delText>）</w:delText>
        </w:r>
      </w:del>
    </w:p>
    <w:p>
      <w:pPr>
        <w:spacing w:line="360" w:lineRule="auto"/>
        <w:ind w:firstLine="420" w:firstLineChars="150"/>
        <w:outlineLvl w:val="9"/>
        <w:rPr>
          <w:del w:id="439" w:author="赵锐(海珠信息管理科)" w:date="2011-10-27T15:19:00Z"/>
          <w:rFonts w:hint="eastAsia" w:ascii="仿宋_GB2312" w:eastAsia="仿宋_GB2312"/>
          <w:sz w:val="28"/>
          <w:szCs w:val="28"/>
        </w:rPr>
      </w:pPr>
      <w:del w:id="440" w:author="赵锐(海珠信息管理科)" w:date="2011-10-27T15:19:00Z">
        <w:r>
          <w:rPr>
            <w:rFonts w:hint="eastAsia" w:ascii="仿宋_GB2312" w:eastAsia="仿宋_GB2312"/>
            <w:sz w:val="28"/>
            <w:szCs w:val="28"/>
          </w:rPr>
          <w:delText>解析：</w:delText>
        </w:r>
      </w:del>
      <w:del w:id="441" w:author="赵锐(海珠信息管理科)" w:date="2011-10-27T15:19:00Z">
        <w:r>
          <w:rPr>
            <w:rFonts w:hint="eastAsia" w:ascii="仿宋_GB2312" w:hAnsi="宋体" w:eastAsia="仿宋_GB2312"/>
            <w:sz w:val="28"/>
            <w:szCs w:val="28"/>
          </w:rPr>
          <w:delText>“</w:delText>
        </w:r>
      </w:del>
      <w:del w:id="442" w:author="赵锐(海珠信息管理科)" w:date="2011-10-27T15:19:00Z">
        <w:r>
          <w:rPr>
            <w:rFonts w:hint="eastAsia" w:ascii="仿宋_GB2312" w:eastAsia="仿宋_GB2312"/>
            <w:sz w:val="28"/>
            <w:szCs w:val="28"/>
          </w:rPr>
          <w:delText>监控平台”中的“管理户数”是从大集中系统中的管户实时更新的。</w:delText>
        </w:r>
      </w:del>
    </w:p>
    <w:p>
      <w:pPr>
        <w:spacing w:line="360" w:lineRule="auto"/>
        <w:ind w:firstLine="420" w:firstLineChars="150"/>
        <w:outlineLvl w:val="9"/>
        <w:rPr>
          <w:del w:id="443" w:author="赵锐(海珠信息管理科)" w:date="2011-10-27T15:19:00Z"/>
          <w:rFonts w:hint="eastAsia" w:ascii="仿宋_GB2312" w:eastAsia="仿宋_GB2312"/>
          <w:sz w:val="28"/>
          <w:szCs w:val="28"/>
        </w:rPr>
      </w:pPr>
      <w:ins w:id="444" w:author="jiangdongxu" w:date="2011-10-25T10:51:00Z">
        <w:del w:id="445" w:author="赵锐(海珠信息管理科)" w:date="2011-10-27T15:19:00Z">
          <w:r>
            <w:rPr>
              <w:rFonts w:hint="eastAsia" w:ascii="仿宋_GB2312" w:eastAsia="仿宋_GB2312"/>
              <w:sz w:val="28"/>
              <w:szCs w:val="28"/>
            </w:rPr>
            <w:delText>这个是否太简单了，有没有考的价值？</w:delText>
          </w:r>
        </w:del>
      </w:ins>
    </w:p>
    <w:p>
      <w:pPr>
        <w:autoSpaceDE w:val="0"/>
        <w:autoSpaceDN w:val="0"/>
        <w:adjustRightInd w:val="0"/>
        <w:spacing w:line="360" w:lineRule="auto"/>
        <w:ind w:firstLine="420" w:firstLineChars="150"/>
        <w:jc w:val="left"/>
        <w:outlineLvl w:val="9"/>
        <w:rPr>
          <w:rFonts w:hint="eastAsia" w:ascii="仿宋_GB2312" w:eastAsia="仿宋_GB2312" w:cs="宋体"/>
          <w:color w:val="000000"/>
          <w:kern w:val="0"/>
          <w:sz w:val="28"/>
          <w:szCs w:val="28"/>
        </w:rPr>
      </w:pPr>
      <w:del w:id="446" w:author="赵锐(海珠信息管理科)" w:date="2011-10-27T15:19:00Z">
        <w:r>
          <w:rPr>
            <w:rFonts w:hint="eastAsia" w:ascii="仿宋_GB2312" w:hAnsi="宋体" w:eastAsia="仿宋_GB2312"/>
            <w:sz w:val="28"/>
            <w:szCs w:val="28"/>
          </w:rPr>
          <w:delText>50</w:delText>
        </w:r>
      </w:del>
      <w:ins w:id="447" w:author="赵锐(海珠信息管理科)" w:date="2011-10-27T15:19:00Z">
        <w:r>
          <w:rPr>
            <w:rFonts w:hint="eastAsia" w:ascii="仿宋_GB2312" w:hAnsi="宋体" w:eastAsia="仿宋_GB2312"/>
            <w:sz w:val="28"/>
            <w:szCs w:val="28"/>
          </w:rPr>
          <w:t>4</w:t>
        </w:r>
      </w:ins>
      <w:r>
        <w:rPr>
          <w:rFonts w:hint="eastAsia" w:ascii="仿宋_GB2312" w:hAnsi="宋体" w:eastAsia="仿宋_GB2312"/>
          <w:sz w:val="28"/>
          <w:szCs w:val="28"/>
        </w:rPr>
        <w:t xml:space="preserve">8.税收管理员工作平台拥有批量调整的换岗、离岗功能。（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420" w:firstLineChars="150"/>
        <w:outlineLvl w:val="9"/>
        <w:rPr>
          <w:del w:id="448" w:author="赵锐(海珠信息管理科)" w:date="2011-10-27T15:19:00Z"/>
          <w:rFonts w:hint="eastAsia" w:ascii="仿宋_GB2312" w:hAnsi="宋体" w:eastAsia="仿宋_GB2312"/>
          <w:sz w:val="28"/>
          <w:szCs w:val="28"/>
        </w:rPr>
      </w:pPr>
      <w:del w:id="449" w:author="赵锐(海珠信息管理科)" w:date="2011-10-27T15:19:00Z">
        <w:r>
          <w:rPr>
            <w:rFonts w:hint="eastAsia" w:ascii="仿宋_GB2312" w:hAnsi="宋体" w:eastAsia="仿宋_GB2312"/>
            <w:sz w:val="28"/>
            <w:szCs w:val="28"/>
          </w:rPr>
          <w:delText>51、</w:delText>
        </w:r>
      </w:del>
      <w:del w:id="450" w:author="赵锐(海珠信息管理科)" w:date="2011-10-27T15:19:00Z">
        <w:r>
          <w:rPr>
            <w:rFonts w:hint="eastAsia" w:ascii="仿宋_GB2312" w:eastAsia="仿宋_GB2312" w:cs="宋体"/>
            <w:color w:val="000000"/>
            <w:kern w:val="0"/>
            <w:sz w:val="28"/>
            <w:szCs w:val="28"/>
          </w:rPr>
          <w:delText>在</w:delText>
        </w:r>
      </w:del>
      <w:del w:id="451" w:author="赵锐(海珠信息管理科)" w:date="2011-10-27T15:19:00Z">
        <w:r>
          <w:rPr>
            <w:rFonts w:hint="eastAsia" w:ascii="仿宋_GB2312" w:hAnsi="宋体" w:eastAsia="仿宋_GB2312"/>
            <w:sz w:val="28"/>
            <w:szCs w:val="28"/>
          </w:rPr>
          <w:delText xml:space="preserve">税收管理员工作平台中的“监控平台”上提供对提示信息的自由排序功能。                                       （ </w:delText>
        </w:r>
      </w:del>
      <w:del w:id="452" w:author="赵锐(海珠信息管理科)" w:date="2011-10-27T15:19:00Z">
        <w:r>
          <w:rPr>
            <w:rFonts w:hint="eastAsia" w:ascii="仿宋_GB2312" w:hAnsi="仿宋" w:eastAsia="仿宋_GB2312"/>
            <w:sz w:val="28"/>
            <w:szCs w:val="28"/>
          </w:rPr>
          <w:delText>√</w:delText>
        </w:r>
      </w:del>
      <w:del w:id="453" w:author="赵锐(海珠信息管理科)" w:date="2011-10-27T15:19:00Z">
        <w:r>
          <w:rPr>
            <w:rFonts w:hint="eastAsia" w:ascii="仿宋_GB2312" w:hAnsi="宋体" w:eastAsia="仿宋_GB2312"/>
            <w:sz w:val="28"/>
            <w:szCs w:val="28"/>
          </w:rPr>
          <w:delText xml:space="preserve"> ）</w:delText>
        </w:r>
      </w:del>
    </w:p>
    <w:p>
      <w:pPr>
        <w:spacing w:line="360" w:lineRule="auto"/>
        <w:ind w:firstLine="420" w:firstLineChars="150"/>
        <w:outlineLvl w:val="9"/>
        <w:rPr>
          <w:del w:id="454" w:author="赵锐(海珠信息管理科)" w:date="2011-10-27T15:19:00Z"/>
          <w:rFonts w:hint="eastAsia" w:ascii="仿宋_GB2312" w:hAnsi="宋体" w:eastAsia="仿宋_GB2312"/>
          <w:sz w:val="28"/>
          <w:szCs w:val="28"/>
        </w:rPr>
      </w:pPr>
      <w:del w:id="455" w:author="赵锐(海珠信息管理科)" w:date="2011-10-27T15:19:00Z">
        <w:r>
          <w:rPr>
            <w:rFonts w:hint="eastAsia" w:ascii="仿宋_GB2312" w:hAnsi="宋体" w:eastAsia="仿宋_GB2312"/>
            <w:sz w:val="28"/>
            <w:szCs w:val="28"/>
          </w:rPr>
          <w:delText>解析：“监控平台”上没有提供该功能。</w:delText>
        </w:r>
      </w:del>
    </w:p>
    <w:p>
      <w:pPr>
        <w:spacing w:line="360" w:lineRule="auto"/>
        <w:ind w:firstLine="420" w:firstLineChars="150"/>
        <w:outlineLvl w:val="9"/>
        <w:rPr>
          <w:del w:id="456" w:author="赵锐(海珠信息管理科)" w:date="2011-10-27T15:19:00Z"/>
          <w:rFonts w:hint="eastAsia" w:ascii="仿宋_GB2312" w:hAnsi="宋体" w:eastAsia="仿宋_GB2312"/>
          <w:sz w:val="28"/>
          <w:szCs w:val="28"/>
        </w:rPr>
      </w:pPr>
      <w:ins w:id="457" w:author="jiangdongxu" w:date="2011-10-25T10:52:00Z">
        <w:del w:id="458" w:author="赵锐(海珠信息管理科)" w:date="2011-10-27T15:19:00Z">
          <w:r>
            <w:rPr>
              <w:rFonts w:hint="eastAsia" w:ascii="仿宋_GB2312" w:hAnsi="宋体" w:eastAsia="仿宋_GB2312"/>
              <w:sz w:val="28"/>
              <w:szCs w:val="28"/>
            </w:rPr>
            <w:delText>没有多少意义的题建议删掉</w:delText>
          </w:r>
        </w:del>
      </w:ins>
    </w:p>
    <w:p>
      <w:pPr>
        <w:spacing w:line="360" w:lineRule="auto"/>
        <w:ind w:firstLine="420" w:firstLineChars="150"/>
        <w:outlineLvl w:val="9"/>
        <w:rPr>
          <w:rFonts w:hint="eastAsia" w:ascii="仿宋_GB2312" w:hAnsi="宋体" w:eastAsia="仿宋_GB2312"/>
          <w:sz w:val="28"/>
          <w:szCs w:val="28"/>
        </w:rPr>
      </w:pPr>
      <w:r>
        <w:rPr>
          <w:rFonts w:hint="eastAsia" w:ascii="仿宋_GB2312" w:hAnsi="宋体" w:eastAsia="仿宋_GB2312"/>
          <w:sz w:val="28"/>
          <w:szCs w:val="28"/>
        </w:rPr>
        <w:t>49.税收管理员工作平台中的“一户式文档—文书管理”模块显示</w:t>
      </w:r>
      <w:del w:id="459" w:author="赵锐(海珠信息管理科)" w:date="2011-10-27T15:25:00Z">
        <w:r>
          <w:rPr>
            <w:rFonts w:hint="eastAsia" w:ascii="仿宋_GB2312" w:hAnsi="宋体" w:eastAsia="仿宋_GB2312"/>
            <w:sz w:val="28"/>
            <w:szCs w:val="28"/>
          </w:rPr>
          <w:delText>了</w:delText>
        </w:r>
      </w:del>
      <w:ins w:id="460" w:author="赵锐(海珠信息管理科)" w:date="2011-10-27T15:25:00Z">
        <w:r>
          <w:rPr>
            <w:rFonts w:hint="eastAsia" w:ascii="仿宋_GB2312" w:hAnsi="宋体" w:eastAsia="仿宋_GB2312"/>
            <w:sz w:val="28"/>
            <w:szCs w:val="28"/>
          </w:rPr>
          <w:t>的是</w:t>
        </w:r>
      </w:ins>
      <w:r>
        <w:rPr>
          <w:rFonts w:hint="eastAsia" w:ascii="仿宋_GB2312" w:hAnsi="宋体" w:eastAsia="仿宋_GB2312"/>
          <w:sz w:val="28"/>
          <w:szCs w:val="28"/>
        </w:rPr>
        <w:t>业户当月在</w:t>
      </w:r>
      <w:ins w:id="461" w:author="赵锐(海珠信息管理科)" w:date="2011-10-27T15:22:00Z">
        <w:r>
          <w:rPr>
            <w:rFonts w:hint="eastAsia" w:ascii="仿宋_GB2312" w:hAnsi="宋体" w:eastAsia="仿宋_GB2312"/>
            <w:sz w:val="28"/>
            <w:szCs w:val="28"/>
          </w:rPr>
          <w:t>大集中</w:t>
        </w:r>
      </w:ins>
      <w:del w:id="462" w:author="赵锐(海珠信息管理科)" w:date="2011-10-27T15:22:00Z">
        <w:r>
          <w:rPr>
            <w:rFonts w:hint="eastAsia" w:ascii="仿宋_GB2312" w:hAnsi="宋体" w:eastAsia="仿宋_GB2312"/>
            <w:sz w:val="28"/>
            <w:szCs w:val="28"/>
          </w:rPr>
          <w:delText>“</w:delText>
        </w:r>
      </w:del>
      <w:r>
        <w:rPr>
          <w:rFonts w:hint="eastAsia" w:ascii="仿宋_GB2312" w:hAnsi="宋体" w:eastAsia="仿宋_GB2312"/>
          <w:sz w:val="28"/>
          <w:szCs w:val="28"/>
        </w:rPr>
        <w:t>核心系统</w:t>
      </w:r>
      <w:ins w:id="463" w:author="赵锐(海珠信息管理科)" w:date="2011-10-27T15:25:00Z">
        <w:r>
          <w:rPr>
            <w:rFonts w:hint="eastAsia" w:ascii="仿宋_GB2312" w:hAnsi="宋体" w:eastAsia="仿宋_GB2312"/>
            <w:sz w:val="28"/>
            <w:szCs w:val="28"/>
          </w:rPr>
          <w:t>办结的文书</w:t>
        </w:r>
      </w:ins>
      <w:del w:id="464" w:author="赵锐(海珠信息管理科)" w:date="2011-10-27T15:22:00Z">
        <w:r>
          <w:rPr>
            <w:rFonts w:hint="eastAsia" w:ascii="仿宋_GB2312" w:hAnsi="宋体" w:eastAsia="仿宋_GB2312"/>
            <w:sz w:val="28"/>
            <w:szCs w:val="28"/>
          </w:rPr>
          <w:delText>”</w:delText>
        </w:r>
      </w:del>
      <w:ins w:id="465" w:author="赵锐(海珠信息管理科)" w:date="2011-10-27T15:22:00Z">
        <w:r>
          <w:rPr>
            <w:rFonts w:hint="eastAsia" w:ascii="仿宋_GB2312" w:hAnsi="宋体" w:eastAsia="仿宋_GB2312"/>
            <w:sz w:val="28"/>
            <w:szCs w:val="28"/>
          </w:rPr>
          <w:t>以及税管员</w:t>
        </w:r>
      </w:ins>
      <w:del w:id="466" w:author="赵锐(海珠信息管理科)" w:date="2011-10-27T15:22:00Z">
        <w:r>
          <w:rPr>
            <w:rFonts w:hint="eastAsia" w:ascii="仿宋_GB2312" w:hAnsi="宋体" w:eastAsia="仿宋_GB2312"/>
            <w:sz w:val="28"/>
            <w:szCs w:val="28"/>
          </w:rPr>
          <w:delText>和工作</w:delText>
        </w:r>
      </w:del>
      <w:r>
        <w:rPr>
          <w:rFonts w:hint="eastAsia" w:ascii="仿宋_GB2312" w:hAnsi="宋体" w:eastAsia="仿宋_GB2312"/>
          <w:sz w:val="28"/>
          <w:szCs w:val="28"/>
        </w:rPr>
        <w:t>平台所办结的</w:t>
      </w:r>
      <w:ins w:id="467" w:author="赵锐(海珠信息管理科)" w:date="2011-10-27T15:26:00Z">
        <w:r>
          <w:rPr>
            <w:rFonts w:hint="eastAsia" w:ascii="仿宋_GB2312" w:hAnsi="宋体" w:eastAsia="仿宋_GB2312"/>
            <w:sz w:val="28"/>
            <w:szCs w:val="28"/>
          </w:rPr>
          <w:t>任务</w:t>
        </w:r>
      </w:ins>
      <w:del w:id="468" w:author="赵锐(海珠信息管理科)" w:date="2011-10-27T15:26:00Z">
        <w:r>
          <w:rPr>
            <w:rFonts w:hint="eastAsia" w:ascii="仿宋_GB2312" w:hAnsi="宋体" w:eastAsia="仿宋_GB2312"/>
            <w:sz w:val="28"/>
            <w:szCs w:val="28"/>
          </w:rPr>
          <w:delText>所有文书</w:delText>
        </w:r>
      </w:del>
      <w:r>
        <w:rPr>
          <w:rFonts w:hint="eastAsia" w:ascii="仿宋_GB2312" w:hAnsi="宋体" w:eastAsia="仿宋_GB2312"/>
          <w:sz w:val="28"/>
          <w:szCs w:val="28"/>
        </w:rPr>
        <w:t xml:space="preserve">。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eastAsia="仿宋_GB2312" w:cs="宋体"/>
          <w:color w:val="000000"/>
          <w:kern w:val="0"/>
          <w:sz w:val="28"/>
          <w:szCs w:val="28"/>
        </w:rPr>
      </w:pPr>
      <w:del w:id="469" w:author="赵锐(海珠信息管理科)" w:date="2011-10-27T15:26:00Z">
        <w:r>
          <w:rPr>
            <w:rFonts w:hint="eastAsia" w:ascii="仿宋_GB2312" w:hAnsi="宋体" w:eastAsia="仿宋_GB2312"/>
            <w:sz w:val="28"/>
            <w:szCs w:val="28"/>
          </w:rPr>
          <w:delText>53</w:delText>
        </w:r>
      </w:del>
      <w:ins w:id="470" w:author="赵锐(海珠信息管理科)" w:date="2011-10-27T15:26:00Z">
        <w:r>
          <w:rPr>
            <w:rFonts w:hint="eastAsia" w:ascii="仿宋_GB2312" w:hAnsi="宋体" w:eastAsia="仿宋_GB2312"/>
            <w:sz w:val="28"/>
            <w:szCs w:val="28"/>
          </w:rPr>
          <w:t>5</w:t>
        </w:r>
      </w:ins>
      <w:r>
        <w:rPr>
          <w:rFonts w:hint="eastAsia" w:ascii="仿宋_GB2312" w:hAnsi="宋体" w:eastAsia="仿宋_GB2312"/>
          <w:sz w:val="28"/>
          <w:szCs w:val="28"/>
        </w:rPr>
        <w:t>0.税收管理员工作平台的“</w:t>
      </w:r>
      <w:r>
        <w:rPr>
          <w:rFonts w:hint="eastAsia" w:ascii="仿宋_GB2312" w:eastAsia="仿宋_GB2312" w:cs="宋体"/>
          <w:color w:val="000000"/>
          <w:kern w:val="0"/>
          <w:sz w:val="28"/>
          <w:szCs w:val="28"/>
        </w:rPr>
        <w:t xml:space="preserve">停业户”可以创建移入、移出任务。（    </w:t>
      </w:r>
      <w:r>
        <w:rPr>
          <w:rFonts w:hint="eastAsia" w:ascii="仿宋_GB2312" w:hAnsi="仿宋" w:eastAsia="仿宋_GB2312"/>
          <w:sz w:val="28"/>
          <w:szCs w:val="28"/>
        </w:rPr>
        <w:t>√</w:t>
      </w:r>
      <w:r>
        <w:rPr>
          <w:rFonts w:hint="eastAsia" w:ascii="仿宋_GB2312" w:eastAsia="仿宋_GB2312" w:cs="宋体"/>
          <w:color w:val="000000"/>
          <w:kern w:val="0"/>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jc w:val="left"/>
        <w:outlineLvl w:val="9"/>
        <w:rPr>
          <w:rFonts w:hint="eastAsia" w:ascii="仿宋_GB2312" w:eastAsia="仿宋_GB2312" w:cs="宋体"/>
          <w:color w:val="000000"/>
          <w:kern w:val="0"/>
          <w:sz w:val="28"/>
          <w:szCs w:val="28"/>
        </w:rPr>
      </w:pPr>
      <w:del w:id="471" w:author="赵锐(海珠信息管理科)" w:date="2011-10-27T15:26:00Z">
        <w:r>
          <w:rPr>
            <w:rFonts w:hint="eastAsia" w:ascii="仿宋_GB2312" w:hAnsi="宋体" w:eastAsia="仿宋_GB2312"/>
            <w:sz w:val="28"/>
            <w:szCs w:val="28"/>
          </w:rPr>
          <w:delText>54</w:delText>
        </w:r>
      </w:del>
      <w:ins w:id="472" w:author="赵锐(海珠信息管理科)" w:date="2011-10-27T15:26:00Z">
        <w:r>
          <w:rPr>
            <w:rFonts w:hint="eastAsia" w:ascii="仿宋_GB2312" w:hAnsi="宋体" w:eastAsia="仿宋_GB2312"/>
            <w:sz w:val="28"/>
            <w:szCs w:val="28"/>
          </w:rPr>
          <w:t>5</w:t>
        </w:r>
      </w:ins>
      <w:r>
        <w:rPr>
          <w:rFonts w:hint="eastAsia" w:ascii="仿宋_GB2312" w:hAnsi="宋体" w:eastAsia="仿宋_GB2312"/>
          <w:sz w:val="28"/>
          <w:szCs w:val="28"/>
        </w:rPr>
        <w:t>1.</w:t>
      </w:r>
      <w:r>
        <w:rPr>
          <w:rFonts w:hint="eastAsia" w:ascii="仿宋_GB2312" w:eastAsia="仿宋_GB2312" w:cs="宋体"/>
          <w:color w:val="000000"/>
          <w:kern w:val="0"/>
          <w:sz w:val="28"/>
          <w:szCs w:val="28"/>
        </w:rPr>
        <w:t>在</w:t>
      </w:r>
      <w:r>
        <w:rPr>
          <w:rFonts w:hint="eastAsia" w:ascii="仿宋_GB2312" w:hAnsi="宋体" w:eastAsia="仿宋_GB2312"/>
          <w:sz w:val="28"/>
          <w:szCs w:val="28"/>
        </w:rPr>
        <w:t>税收管理员工作平台中，</w:t>
      </w:r>
      <w:r>
        <w:rPr>
          <w:rFonts w:hint="eastAsia" w:ascii="仿宋_GB2312" w:eastAsia="仿宋_GB2312" w:cs="宋体"/>
          <w:color w:val="000000"/>
          <w:kern w:val="0"/>
          <w:sz w:val="28"/>
          <w:szCs w:val="28"/>
        </w:rPr>
        <w:t xml:space="preserve">如果操作员没有被赋予“户籍管理”的职能，则只能针对本人的“我的管户”和本人的“特殊户”类中的企业创建户籍管理任务。                            （ </w:t>
      </w:r>
      <w:r>
        <w:rPr>
          <w:rFonts w:hint="eastAsia" w:ascii="仿宋_GB2312" w:hAnsi="仿宋" w:eastAsia="仿宋_GB2312"/>
          <w:sz w:val="28"/>
          <w:szCs w:val="28"/>
        </w:rPr>
        <w:t>√</w:t>
      </w:r>
      <w:r>
        <w:rPr>
          <w:rFonts w:hint="eastAsia" w:ascii="仿宋_GB2312" w:eastAsia="仿宋_GB2312" w:cs="宋体"/>
          <w:color w:val="000000"/>
          <w:kern w:val="0"/>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jc w:val="left"/>
        <w:outlineLvl w:val="9"/>
        <w:rPr>
          <w:rFonts w:hint="eastAsia" w:ascii="仿宋_GB2312" w:hAnsi="宋体" w:eastAsia="仿宋_GB2312"/>
          <w:sz w:val="28"/>
          <w:szCs w:val="28"/>
        </w:rPr>
      </w:pPr>
      <w:del w:id="473" w:author="赵锐(海珠信息管理科)" w:date="2011-10-27T15:26:00Z">
        <w:r>
          <w:rPr>
            <w:rFonts w:hint="eastAsia" w:ascii="仿宋_GB2312" w:hAnsi="宋体" w:eastAsia="仿宋_GB2312"/>
            <w:sz w:val="28"/>
            <w:szCs w:val="28"/>
          </w:rPr>
          <w:delText>55</w:delText>
        </w:r>
      </w:del>
      <w:ins w:id="474" w:author="赵锐(海珠信息管理科)" w:date="2011-10-27T15:26:00Z">
        <w:r>
          <w:rPr>
            <w:rFonts w:hint="eastAsia" w:ascii="仿宋_GB2312" w:hAnsi="宋体" w:eastAsia="仿宋_GB2312"/>
            <w:sz w:val="28"/>
            <w:szCs w:val="28"/>
          </w:rPr>
          <w:t>5</w:t>
        </w:r>
      </w:ins>
      <w:r>
        <w:rPr>
          <w:rFonts w:hint="eastAsia" w:ascii="仿宋_GB2312" w:hAnsi="宋体" w:eastAsia="仿宋_GB2312"/>
          <w:sz w:val="28"/>
          <w:szCs w:val="28"/>
        </w:rPr>
        <w:t xml:space="preserve">2.税收管理员工作平台中的任务管理中没有任务“重置”和任务“中断”的功能。                                  （   </w:t>
      </w:r>
      <w:r>
        <w:rPr>
          <w:rFonts w:hint="eastAsia" w:ascii="仿宋_GB2312" w:eastAsia="仿宋_GB2312"/>
        </w:rPr>
        <w:t>×</w:t>
      </w:r>
      <w:r>
        <w:rPr>
          <w:rFonts w:hint="eastAsia" w:ascii="仿宋_GB2312" w:hAnsi="宋体" w:eastAsia="仿宋_GB2312"/>
          <w:sz w:val="28"/>
          <w:szCs w:val="28"/>
        </w:rPr>
        <w:t xml:space="preserve">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解析：平台在正式上线后增加了任务的“重置”和任务“中断”功能。</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del w:id="475" w:author="赵锐(海珠信息管理科)" w:date="2011-10-27T15:26:00Z">
        <w:r>
          <w:rPr>
            <w:rFonts w:hint="eastAsia" w:ascii="仿宋_GB2312" w:hAnsi="宋体" w:eastAsia="仿宋_GB2312"/>
            <w:sz w:val="28"/>
            <w:szCs w:val="28"/>
          </w:rPr>
          <w:delText>56</w:delText>
        </w:r>
      </w:del>
      <w:ins w:id="476" w:author="赵锐(海珠信息管理科)" w:date="2011-10-27T15:26:00Z">
        <w:r>
          <w:rPr>
            <w:rFonts w:hint="eastAsia" w:ascii="仿宋_GB2312" w:hAnsi="宋体" w:eastAsia="仿宋_GB2312"/>
            <w:sz w:val="28"/>
            <w:szCs w:val="28"/>
          </w:rPr>
          <w:t>5</w:t>
        </w:r>
      </w:ins>
      <w:r>
        <w:rPr>
          <w:rFonts w:hint="eastAsia" w:ascii="仿宋_GB2312" w:hAnsi="宋体" w:eastAsia="仿宋_GB2312"/>
          <w:sz w:val="28"/>
          <w:szCs w:val="28"/>
        </w:rPr>
        <w:t xml:space="preserve">3.为了配合税收管理员工作情况的变动，税收管理员工作平台提供了换岗功能，包括全部换岗和部分换岗。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jc w:val="left"/>
        <w:outlineLvl w:val="9"/>
        <w:rPr>
          <w:rFonts w:hint="eastAsia" w:ascii="仿宋_GB2312" w:hAnsi="宋体" w:eastAsia="仿宋_GB2312"/>
          <w:sz w:val="28"/>
          <w:szCs w:val="28"/>
        </w:rPr>
      </w:pPr>
      <w:del w:id="477" w:author="赵锐(海珠信息管理科)" w:date="2011-10-27T15:26:00Z">
        <w:r>
          <w:rPr>
            <w:rFonts w:hint="eastAsia" w:ascii="仿宋_GB2312" w:hAnsi="宋体" w:eastAsia="仿宋_GB2312"/>
            <w:sz w:val="28"/>
            <w:szCs w:val="28"/>
          </w:rPr>
          <w:delText>57</w:delText>
        </w:r>
      </w:del>
      <w:ins w:id="478" w:author="赵锐(海珠信息管理科)" w:date="2011-10-27T15:26:00Z">
        <w:r>
          <w:rPr>
            <w:rFonts w:hint="eastAsia" w:ascii="仿宋_GB2312" w:hAnsi="宋体" w:eastAsia="仿宋_GB2312"/>
            <w:sz w:val="28"/>
            <w:szCs w:val="28"/>
          </w:rPr>
          <w:t>5</w:t>
        </w:r>
      </w:ins>
      <w:r>
        <w:rPr>
          <w:rFonts w:hint="eastAsia" w:ascii="仿宋_GB2312" w:hAnsi="宋体" w:eastAsia="仿宋_GB2312"/>
          <w:sz w:val="28"/>
          <w:szCs w:val="28"/>
        </w:rPr>
        <w:t>4.</w:t>
      </w:r>
      <w:r>
        <w:rPr>
          <w:rFonts w:hint="eastAsia" w:ascii="仿宋_GB2312" w:eastAsia="仿宋_GB2312" w:cs="宋体"/>
          <w:color w:val="000000"/>
          <w:kern w:val="0"/>
          <w:sz w:val="28"/>
          <w:szCs w:val="28"/>
        </w:rPr>
        <w:t>在</w:t>
      </w:r>
      <w:r>
        <w:rPr>
          <w:rFonts w:hint="eastAsia" w:ascii="仿宋_GB2312" w:hAnsi="宋体" w:eastAsia="仿宋_GB2312"/>
          <w:sz w:val="28"/>
          <w:szCs w:val="28"/>
        </w:rPr>
        <w:t xml:space="preserve">税收管理员工作平台中，户籍管理任务已经增加了限制，只要纳税人还同时存在其他未完成的任务，将不允许办理该户的户籍管理任务。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del w:id="479" w:author="赵锐(海珠信息管理科)" w:date="2011-10-27T15:26:00Z">
        <w:r>
          <w:rPr>
            <w:rFonts w:hint="eastAsia" w:ascii="仿宋_GB2312" w:hAnsi="宋体" w:eastAsia="仿宋_GB2312"/>
            <w:sz w:val="28"/>
            <w:szCs w:val="28"/>
          </w:rPr>
          <w:delText>58</w:delText>
        </w:r>
      </w:del>
      <w:ins w:id="480" w:author="赵锐(海珠信息管理科)" w:date="2011-10-27T15:26:00Z">
        <w:r>
          <w:rPr>
            <w:rFonts w:hint="eastAsia" w:ascii="仿宋_GB2312" w:hAnsi="宋体" w:eastAsia="仿宋_GB2312"/>
            <w:sz w:val="28"/>
            <w:szCs w:val="28"/>
          </w:rPr>
          <w:t>5</w:t>
        </w:r>
      </w:ins>
      <w:r>
        <w:rPr>
          <w:rFonts w:hint="eastAsia" w:ascii="仿宋_GB2312" w:hAnsi="宋体" w:eastAsia="仿宋_GB2312"/>
          <w:sz w:val="28"/>
          <w:szCs w:val="28"/>
        </w:rPr>
        <w:t>5.</w:t>
      </w:r>
      <w:r>
        <w:rPr>
          <w:rFonts w:hint="eastAsia" w:ascii="仿宋_GB2312" w:eastAsia="仿宋_GB2312" w:cs="宋体"/>
          <w:color w:val="000000"/>
          <w:kern w:val="0"/>
          <w:sz w:val="28"/>
          <w:szCs w:val="28"/>
        </w:rPr>
        <w:t>在</w:t>
      </w:r>
      <w:r>
        <w:rPr>
          <w:rFonts w:hint="eastAsia" w:ascii="仿宋_GB2312" w:hAnsi="宋体" w:eastAsia="仿宋_GB2312"/>
          <w:sz w:val="28"/>
          <w:szCs w:val="28"/>
        </w:rPr>
        <w:t xml:space="preserve">税收管理员工作平台中，任务统计处点击“任务编号”不能查看具体任务界面和“流转记录”。                    （ </w:t>
      </w:r>
      <w:r>
        <w:rPr>
          <w:rFonts w:hint="eastAsia" w:ascii="仿宋_GB2312" w:eastAsia="仿宋_GB2312"/>
        </w:rPr>
        <w:t>×</w:t>
      </w:r>
      <w:r>
        <w:rPr>
          <w:rFonts w:hint="eastAsia" w:ascii="仿宋_GB2312" w:hAnsi="宋体" w:eastAsia="仿宋_GB2312"/>
          <w:sz w:val="28"/>
          <w:szCs w:val="28"/>
        </w:rPr>
        <w:t xml:space="preserve">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解析：任务统计中点击“任务编号”可以查看具体任务界面和“流转记录”。</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eastAsia="仿宋_GB2312"/>
          <w:sz w:val="28"/>
          <w:szCs w:val="28"/>
        </w:rPr>
      </w:pPr>
      <w:del w:id="481" w:author="赵锐(海珠信息管理科)" w:date="2011-10-27T15:27:00Z">
        <w:r>
          <w:rPr>
            <w:rFonts w:hint="eastAsia" w:ascii="仿宋_GB2312" w:hAnsi="宋体" w:eastAsia="仿宋_GB2312"/>
            <w:sz w:val="28"/>
            <w:szCs w:val="28"/>
          </w:rPr>
          <w:delText>59</w:delText>
        </w:r>
      </w:del>
      <w:ins w:id="482" w:author="赵锐(海珠信息管理科)" w:date="2011-10-27T15:27:00Z">
        <w:r>
          <w:rPr>
            <w:rFonts w:hint="eastAsia" w:ascii="仿宋_GB2312" w:hAnsi="宋体" w:eastAsia="仿宋_GB2312"/>
            <w:sz w:val="28"/>
            <w:szCs w:val="28"/>
          </w:rPr>
          <w:t>5</w:t>
        </w:r>
      </w:ins>
      <w:r>
        <w:rPr>
          <w:rFonts w:hint="eastAsia" w:ascii="仿宋_GB2312" w:hAnsi="宋体" w:eastAsia="仿宋_GB2312"/>
          <w:sz w:val="28"/>
          <w:szCs w:val="28"/>
        </w:rPr>
        <w:t>6.</w:t>
      </w:r>
      <w:r>
        <w:rPr>
          <w:rFonts w:hint="eastAsia" w:ascii="仿宋_GB2312" w:eastAsia="仿宋_GB2312"/>
          <w:sz w:val="28"/>
          <w:szCs w:val="28"/>
        </w:rPr>
        <w:t>在</w:t>
      </w:r>
      <w:r>
        <w:rPr>
          <w:rFonts w:hint="eastAsia" w:ascii="仿宋_GB2312" w:hAnsi="宋体" w:eastAsia="仿宋_GB2312"/>
          <w:sz w:val="28"/>
          <w:szCs w:val="28"/>
        </w:rPr>
        <w:t>税收管理员工作平台中的任何</w:t>
      </w:r>
      <w:r>
        <w:rPr>
          <w:rFonts w:hint="eastAsia" w:ascii="仿宋_GB2312" w:eastAsia="仿宋_GB2312"/>
          <w:sz w:val="28"/>
          <w:szCs w:val="28"/>
        </w:rPr>
        <w:t xml:space="preserve">界面，点击“纳税人编码”查询一户式文档时，如果该纳税人当月没有生成一户式文档，则自动给出该纳税人最新数据的一户式文档。              （   </w:t>
      </w:r>
      <w:r>
        <w:rPr>
          <w:rFonts w:hint="eastAsia" w:ascii="仿宋_GB2312" w:hAnsi="仿宋" w:eastAsia="仿宋_GB2312"/>
          <w:sz w:val="28"/>
          <w:szCs w:val="28"/>
        </w:rPr>
        <w:t>√</w:t>
      </w:r>
      <w:r>
        <w:rPr>
          <w:rFonts w:hint="eastAsia" w:ascii="仿宋_GB2312"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jc w:val="left"/>
        <w:outlineLvl w:val="9"/>
        <w:rPr>
          <w:rFonts w:hint="eastAsia" w:ascii="仿宋_GB2312" w:hAnsi="宋体" w:eastAsia="仿宋_GB2312"/>
          <w:sz w:val="28"/>
          <w:szCs w:val="28"/>
        </w:rPr>
      </w:pPr>
      <w:del w:id="483" w:author="赵锐(海珠信息管理科)" w:date="2011-10-27T15:27:00Z">
        <w:r>
          <w:rPr>
            <w:rFonts w:hint="eastAsia" w:ascii="仿宋_GB2312" w:hAnsi="宋体" w:eastAsia="仿宋_GB2312"/>
            <w:sz w:val="28"/>
            <w:szCs w:val="28"/>
          </w:rPr>
          <w:delText>60</w:delText>
        </w:r>
      </w:del>
      <w:ins w:id="484" w:author="赵锐(海珠信息管理科)" w:date="2011-10-27T15:27:00Z">
        <w:r>
          <w:rPr>
            <w:rFonts w:hint="eastAsia" w:ascii="仿宋_GB2312" w:hAnsi="宋体" w:eastAsia="仿宋_GB2312"/>
            <w:sz w:val="28"/>
            <w:szCs w:val="28"/>
          </w:rPr>
          <w:t>5</w:t>
        </w:r>
      </w:ins>
      <w:r>
        <w:rPr>
          <w:rFonts w:hint="eastAsia" w:ascii="仿宋_GB2312" w:hAnsi="宋体" w:eastAsia="仿宋_GB2312"/>
          <w:sz w:val="28"/>
          <w:szCs w:val="28"/>
        </w:rPr>
        <w:t>7.税收管理员工作平台</w:t>
      </w:r>
      <w:r>
        <w:rPr>
          <w:rFonts w:hint="eastAsia" w:ascii="仿宋_GB2312" w:hAnsi="宋体" w:eastAsia="仿宋_GB2312"/>
          <w:color w:val="000000"/>
          <w:sz w:val="28"/>
          <w:szCs w:val="28"/>
        </w:rPr>
        <w:t>中的</w:t>
      </w:r>
      <w:r>
        <w:rPr>
          <w:rFonts w:hint="eastAsia" w:ascii="仿宋_GB2312" w:hAnsi="宋体" w:eastAsia="仿宋_GB2312"/>
          <w:sz w:val="28"/>
          <w:szCs w:val="28"/>
        </w:rPr>
        <w:t xml:space="preserve">短信发送功能，可以不通过提交任务直接在“发送短信”处向纳税人群发信息。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del w:id="485" w:author="赵锐(海珠信息管理科)" w:date="2011-10-27T15:27:00Z">
        <w:r>
          <w:rPr>
            <w:rFonts w:hint="eastAsia" w:ascii="仿宋_GB2312" w:hAnsi="宋体" w:eastAsia="仿宋_GB2312"/>
            <w:sz w:val="28"/>
            <w:szCs w:val="28"/>
          </w:rPr>
          <w:delText>61</w:delText>
        </w:r>
      </w:del>
      <w:ins w:id="486" w:author="赵锐(海珠信息管理科)" w:date="2011-10-27T15:27:00Z">
        <w:r>
          <w:rPr>
            <w:rFonts w:hint="eastAsia" w:ascii="仿宋_GB2312" w:hAnsi="宋体" w:eastAsia="仿宋_GB2312"/>
            <w:sz w:val="28"/>
            <w:szCs w:val="28"/>
          </w:rPr>
          <w:t>5</w:t>
        </w:r>
      </w:ins>
      <w:r>
        <w:rPr>
          <w:rFonts w:hint="eastAsia" w:ascii="仿宋_GB2312" w:hAnsi="宋体" w:eastAsia="仿宋_GB2312"/>
          <w:sz w:val="28"/>
          <w:szCs w:val="28"/>
        </w:rPr>
        <w:t>8.</w:t>
      </w:r>
      <w:r>
        <w:rPr>
          <w:rFonts w:hint="eastAsia" w:ascii="仿宋_GB2312" w:eastAsia="仿宋_GB2312" w:cs="宋体"/>
          <w:color w:val="000000"/>
          <w:kern w:val="0"/>
          <w:sz w:val="28"/>
          <w:szCs w:val="28"/>
        </w:rPr>
        <w:t>在</w:t>
      </w:r>
      <w:r>
        <w:rPr>
          <w:rFonts w:hint="eastAsia" w:ascii="仿宋_GB2312" w:hAnsi="宋体" w:eastAsia="仿宋_GB2312"/>
          <w:sz w:val="28"/>
          <w:szCs w:val="28"/>
        </w:rPr>
        <w:t xml:space="preserve">税收管理员工作平台中，即使管户里还有任务未处理，依然可以实现“离岗”或“部分移交”操作。                 （ </w:t>
      </w:r>
      <w:r>
        <w:rPr>
          <w:rFonts w:hint="eastAsia" w:ascii="仿宋_GB2312" w:eastAsia="仿宋_GB2312"/>
        </w:rPr>
        <w:t>×</w:t>
      </w:r>
      <w:r>
        <w:rPr>
          <w:rFonts w:hint="eastAsia" w:ascii="仿宋_GB2312" w:hAnsi="宋体" w:eastAsia="仿宋_GB2312"/>
          <w:sz w:val="28"/>
          <w:szCs w:val="28"/>
        </w:rPr>
        <w:t xml:space="preserve">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解析：“离岗”或“部分移交”前，必须对所有任务处理完毕。</w:t>
      </w:r>
    </w:p>
    <w:p>
      <w:pPr>
        <w:spacing w:line="360" w:lineRule="auto"/>
        <w:ind w:firstLine="560" w:firstLineChars="200"/>
        <w:outlineLvl w:val="9"/>
        <w:rPr>
          <w:rFonts w:hint="eastAsia" w:ascii="仿宋_GB2312" w:hAnsi="宋体" w:eastAsia="仿宋_GB2312"/>
          <w:sz w:val="28"/>
          <w:szCs w:val="28"/>
        </w:rPr>
      </w:pPr>
    </w:p>
    <w:p>
      <w:pPr>
        <w:spacing w:line="360" w:lineRule="auto"/>
        <w:ind w:firstLine="560" w:firstLineChars="200"/>
        <w:jc w:val="left"/>
        <w:outlineLvl w:val="9"/>
        <w:rPr>
          <w:rFonts w:hint="eastAsia" w:ascii="仿宋_GB2312" w:hAnsi="宋体" w:eastAsia="仿宋_GB2312"/>
          <w:sz w:val="28"/>
          <w:szCs w:val="28"/>
        </w:rPr>
      </w:pPr>
      <w:del w:id="487" w:author="赵锐(海珠信息管理科)" w:date="2011-10-27T15:27:00Z">
        <w:r>
          <w:rPr>
            <w:rFonts w:hint="eastAsia" w:ascii="仿宋_GB2312" w:hAnsi="宋体" w:eastAsia="仿宋_GB2312"/>
            <w:sz w:val="28"/>
            <w:szCs w:val="28"/>
          </w:rPr>
          <w:delText>62</w:delText>
        </w:r>
      </w:del>
      <w:r>
        <w:rPr>
          <w:rFonts w:hint="eastAsia" w:ascii="仿宋_GB2312" w:hAnsi="宋体" w:eastAsia="仿宋_GB2312"/>
          <w:sz w:val="28"/>
          <w:szCs w:val="28"/>
        </w:rPr>
        <w:t xml:space="preserve">59.网上办税系统遵循“属地管理”的征管原则，但纳税人在所属税务机关无需开通网报功能即可使用。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解析：网上办税系统需要所属税务机关开通。</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del w:id="488" w:author="赵锐(海珠信息管理科)" w:date="2011-10-27T15:27:00Z">
        <w:r>
          <w:rPr>
            <w:rFonts w:hint="eastAsia" w:ascii="仿宋_GB2312" w:hAnsi="宋体" w:eastAsia="仿宋_GB2312"/>
            <w:sz w:val="28"/>
            <w:szCs w:val="28"/>
          </w:rPr>
          <w:delText>63</w:delText>
        </w:r>
      </w:del>
      <w:ins w:id="489" w:author="赵锐(海珠信息管理科)" w:date="2011-10-27T15:27:00Z">
        <w:r>
          <w:rPr>
            <w:rFonts w:hint="eastAsia" w:ascii="仿宋_GB2312" w:hAnsi="宋体" w:eastAsia="仿宋_GB2312"/>
            <w:sz w:val="28"/>
            <w:szCs w:val="28"/>
          </w:rPr>
          <w:t>6</w:t>
        </w:r>
      </w:ins>
      <w:r>
        <w:rPr>
          <w:rFonts w:hint="eastAsia" w:ascii="仿宋_GB2312" w:hAnsi="宋体" w:eastAsia="仿宋_GB2312"/>
          <w:sz w:val="28"/>
          <w:szCs w:val="28"/>
        </w:rPr>
        <w:t>0.在网上</w:t>
      </w:r>
      <w:ins w:id="490" w:author="郭巍" w:date="2011-11-01T09:02:00Z">
        <w:r>
          <w:rPr>
            <w:rFonts w:hint="eastAsia" w:ascii="仿宋_GB2312" w:hAnsi="Calibri" w:eastAsia="仿宋_GB2312"/>
            <w:sz w:val="28"/>
            <w:szCs w:val="28"/>
          </w:rPr>
          <w:t>办税（费）</w:t>
        </w:r>
      </w:ins>
      <w:r>
        <w:rPr>
          <w:rFonts w:hint="eastAsia" w:ascii="仿宋_GB2312" w:hAnsi="Calibri" w:eastAsia="仿宋_GB2312"/>
          <w:sz w:val="28"/>
          <w:szCs w:val="28"/>
        </w:rPr>
        <w:t>系统</w:t>
      </w:r>
      <w:ins w:id="491" w:author="郭巍" w:date="2011-11-01T09:03:00Z">
        <w:r>
          <w:rPr>
            <w:rFonts w:hint="eastAsia" w:ascii="仿宋_GB2312" w:hAnsi="Calibri" w:eastAsia="仿宋_GB2312"/>
            <w:sz w:val="28"/>
            <w:szCs w:val="28"/>
          </w:rPr>
          <w:t>办理</w:t>
        </w:r>
      </w:ins>
      <w:del w:id="492" w:author="郭巍" w:date="2011-11-01T09:03:00Z">
        <w:r>
          <w:rPr>
            <w:rFonts w:hint="eastAsia" w:ascii="仿宋_GB2312" w:hAnsi="宋体" w:eastAsia="仿宋_GB2312"/>
            <w:sz w:val="28"/>
            <w:szCs w:val="28"/>
          </w:rPr>
          <w:delText>做</w:delText>
        </w:r>
      </w:del>
      <w:r>
        <w:rPr>
          <w:rFonts w:hint="eastAsia" w:ascii="仿宋_GB2312" w:hAnsi="宋体" w:eastAsia="仿宋_GB2312"/>
          <w:sz w:val="28"/>
          <w:szCs w:val="28"/>
        </w:rPr>
        <w:t xml:space="preserve">社保费增员时必须进行人员信息的校验。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ind w:firstLine="560" w:firstLineChars="200"/>
        <w:outlineLvl w:val="9"/>
        <w:rPr>
          <w:rFonts w:hint="eastAsia" w:ascii="仿宋_GB2312" w:hAnsi="宋体" w:eastAsia="仿宋_GB2312"/>
          <w:sz w:val="28"/>
          <w:szCs w:val="28"/>
        </w:rPr>
      </w:pPr>
    </w:p>
    <w:p>
      <w:pPr>
        <w:spacing w:line="360" w:lineRule="auto"/>
        <w:ind w:firstLine="560" w:firstLineChars="200"/>
        <w:outlineLvl w:val="9"/>
        <w:rPr>
          <w:del w:id="493" w:author="赵锐(海珠信息管理科)" w:date="2011-10-27T15:28:00Z"/>
          <w:rFonts w:hint="eastAsia" w:ascii="仿宋_GB2312" w:hAnsi="宋体" w:eastAsia="仿宋_GB2312"/>
          <w:sz w:val="28"/>
          <w:szCs w:val="28"/>
        </w:rPr>
      </w:pPr>
      <w:ins w:id="494" w:author="jiangdongxu" w:date="2011-10-25T11:01:00Z">
        <w:del w:id="495" w:author="赵锐(海珠信息管理科)" w:date="2011-10-27T15:28:00Z">
          <w:r>
            <w:rPr>
              <w:rFonts w:hint="eastAsia" w:ascii="仿宋_GB2312" w:hAnsi="宋体" w:eastAsia="仿宋_GB2312"/>
              <w:sz w:val="28"/>
              <w:szCs w:val="28"/>
            </w:rPr>
            <w:delText>口语化</w:delText>
          </w:r>
        </w:del>
      </w:ins>
    </w:p>
    <w:p>
      <w:pPr>
        <w:spacing w:line="360" w:lineRule="auto"/>
        <w:ind w:firstLine="560" w:firstLineChars="200"/>
        <w:jc w:val="left"/>
        <w:outlineLvl w:val="9"/>
        <w:rPr>
          <w:rFonts w:hint="eastAsia" w:ascii="仿宋_GB2312" w:hAnsi="宋体" w:eastAsia="仿宋_GB2312"/>
          <w:sz w:val="28"/>
          <w:szCs w:val="28"/>
        </w:rPr>
      </w:pPr>
      <w:r>
        <w:rPr>
          <w:rFonts w:hint="eastAsia" w:ascii="仿宋_GB2312" w:hAnsi="宋体" w:eastAsia="仿宋_GB2312"/>
          <w:sz w:val="28"/>
          <w:szCs w:val="28"/>
        </w:rPr>
        <w:t>6</w:t>
      </w:r>
      <w:del w:id="496" w:author="赵锐(海珠信息管理科)" w:date="2011-10-27T15:29:00Z">
        <w:r>
          <w:rPr>
            <w:rFonts w:hint="eastAsia" w:ascii="仿宋_GB2312" w:hAnsi="宋体" w:eastAsia="仿宋_GB2312"/>
            <w:sz w:val="28"/>
            <w:szCs w:val="28"/>
          </w:rPr>
          <w:delText>4</w:delText>
        </w:r>
      </w:del>
      <w:r>
        <w:rPr>
          <w:rFonts w:hint="eastAsia" w:ascii="仿宋_GB2312" w:hAnsi="宋体" w:eastAsia="仿宋_GB2312"/>
          <w:sz w:val="28"/>
          <w:szCs w:val="28"/>
        </w:rPr>
        <w:t xml:space="preserve">1.网上办税系统中“个人所得税代扣代缴补录明细”可以成功补录的前提是已经完成个人所得税汇总申报。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jc w:val="left"/>
        <w:outlineLvl w:val="9"/>
        <w:rPr>
          <w:rFonts w:hint="eastAsia" w:ascii="仿宋_GB2312" w:hAnsi="宋体" w:eastAsia="仿宋_GB2312"/>
          <w:sz w:val="28"/>
          <w:szCs w:val="28"/>
        </w:rPr>
      </w:pPr>
      <w:del w:id="497" w:author="赵锐(海珠信息管理科)" w:date="2011-10-27T15:29:00Z">
        <w:r>
          <w:rPr>
            <w:rFonts w:hint="eastAsia" w:ascii="仿宋_GB2312" w:hAnsi="宋体" w:eastAsia="仿宋_GB2312"/>
            <w:color w:val="000000"/>
            <w:sz w:val="28"/>
            <w:szCs w:val="28"/>
          </w:rPr>
          <w:delText>65</w:delText>
        </w:r>
      </w:del>
      <w:ins w:id="498" w:author="赵锐(海珠信息管理科)" w:date="2011-10-27T15:29:00Z">
        <w:r>
          <w:rPr>
            <w:rFonts w:hint="eastAsia" w:ascii="仿宋_GB2312" w:hAnsi="宋体" w:eastAsia="仿宋_GB2312"/>
            <w:color w:val="000000"/>
            <w:sz w:val="28"/>
            <w:szCs w:val="28"/>
          </w:rPr>
          <w:t>6</w:t>
        </w:r>
      </w:ins>
      <w:r>
        <w:rPr>
          <w:rFonts w:hint="eastAsia" w:ascii="仿宋_GB2312" w:hAnsi="宋体" w:eastAsia="仿宋_GB2312"/>
          <w:color w:val="000000"/>
          <w:sz w:val="28"/>
          <w:szCs w:val="28"/>
        </w:rPr>
        <w:t xml:space="preserve">2.使用网上办税系统缴纳税款，纳税人需同商业银行签订TIPS、ETS或EFS等扣款协议。      </w:t>
      </w:r>
      <w:r>
        <w:rPr>
          <w:rFonts w:hint="eastAsia" w:ascii="仿宋_GB2312" w:hAnsi="宋体" w:eastAsia="仿宋_GB2312"/>
          <w:b/>
          <w:color w:val="000000"/>
          <w:sz w:val="28"/>
          <w:szCs w:val="28"/>
        </w:rPr>
        <w:t xml:space="preserve">                       </w:t>
      </w:r>
      <w:r>
        <w:rPr>
          <w:rFonts w:hint="eastAsia" w:ascii="仿宋_GB2312" w:hAnsi="宋体" w:eastAsia="仿宋_GB2312"/>
          <w:sz w:val="28"/>
          <w:szCs w:val="28"/>
        </w:rPr>
        <w:t xml:space="preserve">（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color w:val="FF0000"/>
          <w:sz w:val="28"/>
          <w:szCs w:val="28"/>
        </w:rPr>
      </w:pPr>
    </w:p>
    <w:p>
      <w:pPr>
        <w:spacing w:line="360" w:lineRule="auto"/>
        <w:ind w:firstLine="560" w:firstLineChars="200"/>
        <w:outlineLvl w:val="9"/>
        <w:rPr>
          <w:del w:id="499" w:author="赵锐(海珠信息管理科)" w:date="2011-10-27T15:29:00Z"/>
          <w:rFonts w:hint="eastAsia" w:ascii="仿宋_GB2312" w:hAnsi="宋体" w:eastAsia="仿宋_GB2312"/>
          <w:color w:val="FF0000"/>
          <w:sz w:val="28"/>
          <w:szCs w:val="28"/>
        </w:rPr>
      </w:pPr>
      <w:del w:id="500" w:author="赵锐(海珠信息管理科)" w:date="2011-10-27T15:29:00Z">
        <w:r>
          <w:rPr>
            <w:rFonts w:hint="eastAsia" w:ascii="仿宋_GB2312" w:hAnsi="宋体" w:eastAsia="仿宋_GB2312"/>
            <w:color w:val="FF0000"/>
            <w:sz w:val="28"/>
            <w:szCs w:val="28"/>
          </w:rPr>
          <w:delText xml:space="preserve">66、网上办税系统操作简单，报税员只要熟悉电脑的基本操作和报税业务，具备上网的基本知识即可。                   （ </w:delText>
        </w:r>
      </w:del>
      <w:del w:id="501" w:author="赵锐(海珠信息管理科)" w:date="2011-10-27T15:29:00Z">
        <w:r>
          <w:rPr>
            <w:rFonts w:hint="eastAsia" w:ascii="仿宋_GB2312" w:hAnsi="仿宋" w:eastAsia="仿宋_GB2312"/>
            <w:color w:val="FF0000"/>
            <w:sz w:val="28"/>
            <w:szCs w:val="28"/>
          </w:rPr>
          <w:delText>√</w:delText>
        </w:r>
      </w:del>
      <w:del w:id="502" w:author="赵锐(海珠信息管理科)" w:date="2011-10-27T15:29:00Z">
        <w:r>
          <w:rPr>
            <w:rFonts w:hint="eastAsia" w:ascii="仿宋_GB2312" w:hAnsi="宋体" w:eastAsia="仿宋_GB2312"/>
            <w:color w:val="FF0000"/>
            <w:sz w:val="28"/>
            <w:szCs w:val="28"/>
          </w:rPr>
          <w:delText xml:space="preserve">  ）</w:delText>
        </w:r>
      </w:del>
    </w:p>
    <w:p>
      <w:pPr>
        <w:spacing w:line="360" w:lineRule="auto"/>
        <w:ind w:firstLine="560" w:firstLineChars="200"/>
        <w:outlineLvl w:val="9"/>
        <w:rPr>
          <w:del w:id="503" w:author="赵锐(海珠信息管理科)" w:date="2011-10-27T15:29:00Z"/>
          <w:rFonts w:hint="eastAsia" w:ascii="仿宋_GB2312" w:hAnsi="宋体" w:eastAsia="仿宋_GB2312"/>
          <w:color w:val="FF0000"/>
          <w:sz w:val="28"/>
          <w:szCs w:val="28"/>
        </w:rPr>
      </w:pPr>
      <w:ins w:id="504" w:author="jiangdongxu" w:date="2011-10-25T11:03:00Z">
        <w:del w:id="505" w:author="赵锐(海珠信息管理科)" w:date="2011-10-27T15:29:00Z">
          <w:r>
            <w:rPr>
              <w:rFonts w:hint="eastAsia" w:ascii="仿宋_GB2312" w:hAnsi="宋体" w:eastAsia="仿宋_GB2312"/>
              <w:color w:val="FF0000"/>
              <w:sz w:val="28"/>
              <w:szCs w:val="28"/>
            </w:rPr>
            <w:delText>这题到底考什么？</w:delText>
          </w:r>
        </w:del>
      </w:ins>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6</w:t>
      </w:r>
      <w:del w:id="506" w:author="赵锐(海珠信息管理科)" w:date="2011-10-27T15:29:00Z">
        <w:r>
          <w:rPr>
            <w:rFonts w:hint="eastAsia" w:ascii="仿宋_GB2312" w:hAnsi="宋体" w:eastAsia="仿宋_GB2312"/>
            <w:sz w:val="28"/>
            <w:szCs w:val="28"/>
          </w:rPr>
          <w:delText>7</w:delText>
        </w:r>
      </w:del>
      <w:r>
        <w:rPr>
          <w:rFonts w:hint="eastAsia" w:ascii="仿宋_GB2312" w:hAnsi="宋体" w:eastAsia="仿宋_GB2312"/>
          <w:sz w:val="28"/>
          <w:szCs w:val="28"/>
        </w:rPr>
        <w:t>3.在网上办税系统的查询模块可以</w:t>
      </w:r>
      <w:del w:id="507" w:author="赵锐(海珠信息管理科)" w:date="2011-10-27T15:30:00Z">
        <w:r>
          <w:rPr>
            <w:rFonts w:hint="eastAsia" w:ascii="仿宋_GB2312" w:hAnsi="宋体" w:eastAsia="仿宋_GB2312"/>
            <w:sz w:val="28"/>
            <w:szCs w:val="28"/>
          </w:rPr>
          <w:delText>用查询的方式</w:delText>
        </w:r>
      </w:del>
      <w:r>
        <w:rPr>
          <w:rFonts w:hint="eastAsia" w:ascii="仿宋_GB2312" w:hAnsi="宋体" w:eastAsia="仿宋_GB2312"/>
          <w:sz w:val="28"/>
          <w:szCs w:val="28"/>
        </w:rPr>
        <w:t>对未清缴的申报</w:t>
      </w:r>
      <w:ins w:id="508" w:author="赵锐(海珠信息管理科)" w:date="2011-10-27T15:30:00Z">
        <w:r>
          <w:rPr>
            <w:rFonts w:hint="eastAsia" w:ascii="仿宋_GB2312" w:hAnsi="宋体" w:eastAsia="仿宋_GB2312"/>
            <w:sz w:val="28"/>
            <w:szCs w:val="28"/>
          </w:rPr>
          <w:t>记录</w:t>
        </w:r>
      </w:ins>
      <w:r>
        <w:rPr>
          <w:rFonts w:hint="eastAsia" w:ascii="仿宋_GB2312" w:hAnsi="宋体" w:eastAsia="仿宋_GB2312"/>
          <w:sz w:val="28"/>
          <w:szCs w:val="28"/>
        </w:rPr>
        <w:t>进行扣款操作。</w:t>
      </w:r>
      <w:del w:id="509" w:author="jiangdongxu" w:date="2011-10-25T11:05:00Z">
        <w:r>
          <w:rPr>
            <w:rFonts w:hint="eastAsia" w:ascii="仿宋_GB2312" w:hAnsi="宋体" w:eastAsia="仿宋_GB2312"/>
            <w:sz w:val="28"/>
            <w:szCs w:val="28"/>
          </w:rPr>
          <w:delText>是扣款的两种方法之一。</w:delText>
        </w:r>
      </w:del>
      <w:r>
        <w:rPr>
          <w:rFonts w:hint="eastAsia" w:ascii="仿宋_GB2312" w:hAnsi="宋体" w:eastAsia="仿宋_GB2312"/>
          <w:sz w:val="28"/>
          <w:szCs w:val="28"/>
        </w:rPr>
        <w:t xml:space="preserve">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ind w:firstLine="560" w:firstLineChars="200"/>
        <w:outlineLvl w:val="9"/>
        <w:rPr>
          <w:rFonts w:hint="eastAsia" w:ascii="仿宋_GB2312" w:hAnsi="宋体" w:eastAsia="仿宋_GB2312"/>
          <w:sz w:val="28"/>
          <w:szCs w:val="28"/>
        </w:rPr>
      </w:pPr>
    </w:p>
    <w:p>
      <w:pPr>
        <w:spacing w:line="360" w:lineRule="auto"/>
        <w:ind w:firstLine="560" w:firstLineChars="200"/>
        <w:outlineLvl w:val="9"/>
        <w:rPr>
          <w:del w:id="510" w:author="赵锐(海珠信息管理科)" w:date="2011-10-27T15:30:00Z"/>
          <w:rFonts w:hint="eastAsia" w:ascii="仿宋_GB2312" w:hAnsi="宋体" w:eastAsia="仿宋_GB2312"/>
          <w:sz w:val="28"/>
          <w:szCs w:val="28"/>
        </w:rPr>
      </w:pPr>
      <w:ins w:id="511" w:author="jiangdongxu" w:date="2011-10-25T11:05:00Z">
        <w:del w:id="512" w:author="赵锐(海珠信息管理科)" w:date="2011-10-27T15:30:00Z">
          <w:r>
            <w:rPr>
              <w:rFonts w:hint="eastAsia" w:ascii="仿宋_GB2312" w:hAnsi="宋体" w:eastAsia="仿宋_GB2312"/>
              <w:sz w:val="28"/>
              <w:szCs w:val="28"/>
            </w:rPr>
            <w:delText>每个</w:delText>
          </w:r>
        </w:del>
      </w:ins>
      <w:ins w:id="513" w:author="jiangdongxu" w:date="2011-10-25T11:06:00Z">
        <w:del w:id="514" w:author="赵锐(海珠信息管理科)" w:date="2011-10-27T15:30:00Z">
          <w:r>
            <w:rPr>
              <w:rFonts w:hint="eastAsia" w:ascii="仿宋_GB2312" w:hAnsi="宋体" w:eastAsia="仿宋_GB2312"/>
              <w:sz w:val="28"/>
              <w:szCs w:val="28"/>
            </w:rPr>
            <w:delText>题一个考点即可。</w:delText>
          </w:r>
        </w:del>
      </w:ins>
    </w:p>
    <w:p>
      <w:pPr>
        <w:spacing w:line="360" w:lineRule="auto"/>
        <w:ind w:firstLine="560" w:firstLineChars="200"/>
        <w:outlineLvl w:val="9"/>
        <w:rPr>
          <w:rFonts w:hint="eastAsia" w:ascii="仿宋_GB2312" w:hAnsi="宋体" w:eastAsia="仿宋_GB2312"/>
          <w:sz w:val="28"/>
          <w:szCs w:val="28"/>
        </w:rPr>
      </w:pPr>
      <w:del w:id="515" w:author="赵锐(海珠信息管理科)" w:date="2011-10-27T15:30:00Z">
        <w:r>
          <w:rPr>
            <w:rFonts w:hint="eastAsia" w:ascii="仿宋_GB2312" w:hAnsi="宋体" w:eastAsia="仿宋_GB2312"/>
            <w:sz w:val="28"/>
            <w:szCs w:val="28"/>
          </w:rPr>
          <w:delText>68</w:delText>
        </w:r>
      </w:del>
      <w:ins w:id="516" w:author="赵锐(海珠信息管理科)" w:date="2011-10-27T15:30:00Z">
        <w:r>
          <w:rPr>
            <w:rFonts w:hint="eastAsia" w:ascii="仿宋_GB2312" w:hAnsi="宋体" w:eastAsia="仿宋_GB2312"/>
            <w:sz w:val="28"/>
            <w:szCs w:val="28"/>
          </w:rPr>
          <w:t>6</w:t>
        </w:r>
      </w:ins>
      <w:r>
        <w:rPr>
          <w:rFonts w:hint="eastAsia" w:ascii="仿宋_GB2312" w:hAnsi="宋体" w:eastAsia="仿宋_GB2312"/>
          <w:sz w:val="28"/>
          <w:szCs w:val="28"/>
        </w:rPr>
        <w:t>4.在网上办税系统的综合申报模块，可以对税务机关核定的税种进行申报，其他税种可以在非核定税种申报处申报。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jc w:val="left"/>
        <w:rPr>
          <w:rFonts w:hint="eastAsia" w:ascii="仿宋_GB2312" w:hAnsi="宋体" w:eastAsia="仿宋_GB2312"/>
          <w:sz w:val="28"/>
          <w:szCs w:val="28"/>
        </w:rPr>
        <w:pPrChange w:id="517" w:author="jiangdongxu" w:date="2011-10-28T23:26:00Z">
          <w:pPr>
            <w:spacing w:line="360" w:lineRule="auto"/>
          </w:pPr>
        </w:pPrChange>
      </w:pPr>
      <w:del w:id="518" w:author="赵锐(海珠信息管理科)" w:date="2011-10-27T15:31:00Z">
        <w:r>
          <w:rPr>
            <w:rFonts w:hint="eastAsia" w:ascii="仿宋_GB2312" w:hAnsi="宋体" w:eastAsia="仿宋_GB2312"/>
            <w:sz w:val="28"/>
            <w:szCs w:val="28"/>
          </w:rPr>
          <w:delText>69</w:delText>
        </w:r>
      </w:del>
      <w:ins w:id="519" w:author="赵锐(海珠信息管理科)" w:date="2011-10-27T15:31:00Z">
        <w:r>
          <w:rPr>
            <w:rFonts w:hint="eastAsia" w:ascii="仿宋_GB2312" w:hAnsi="宋体" w:eastAsia="仿宋_GB2312"/>
            <w:sz w:val="28"/>
            <w:szCs w:val="28"/>
          </w:rPr>
          <w:t>6</w:t>
        </w:r>
      </w:ins>
      <w:r>
        <w:rPr>
          <w:rFonts w:hint="eastAsia" w:ascii="仿宋_GB2312" w:hAnsi="宋体" w:eastAsia="仿宋_GB2312"/>
          <w:sz w:val="28"/>
          <w:szCs w:val="28"/>
        </w:rPr>
        <w:t>5.网上办税系统对不属于规定期限内的税款也可以申报，</w:t>
      </w:r>
      <w:r>
        <w:rPr>
          <w:rFonts w:hint="eastAsia" w:ascii="仿宋_GB2312" w:hAnsi="宋体" w:eastAsia="仿宋_GB2312"/>
          <w:color w:val="000000"/>
          <w:sz w:val="28"/>
          <w:szCs w:val="28"/>
        </w:rPr>
        <w:t>逾期申报</w:t>
      </w:r>
      <w:r>
        <w:rPr>
          <w:rFonts w:hint="eastAsia" w:ascii="仿宋_GB2312" w:hAnsi="宋体" w:eastAsia="仿宋_GB2312"/>
          <w:sz w:val="28"/>
          <w:szCs w:val="28"/>
        </w:rPr>
        <w:t>系统</w:t>
      </w:r>
      <w:ins w:id="520" w:author="赵锐(海珠信息管理科)" w:date="2011-10-27T15:32:00Z">
        <w:r>
          <w:rPr>
            <w:rFonts w:hint="eastAsia" w:ascii="仿宋_GB2312" w:hAnsi="宋体" w:eastAsia="仿宋_GB2312"/>
            <w:sz w:val="28"/>
            <w:szCs w:val="28"/>
          </w:rPr>
          <w:t>将</w:t>
        </w:r>
      </w:ins>
      <w:r>
        <w:rPr>
          <w:rFonts w:hint="eastAsia" w:ascii="仿宋_GB2312" w:hAnsi="宋体" w:eastAsia="仿宋_GB2312"/>
          <w:sz w:val="28"/>
          <w:szCs w:val="28"/>
        </w:rPr>
        <w:t xml:space="preserve">自动计算罚款和滞纳金。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解析：逾期申报只能到税务机关前台申报。</w:t>
      </w:r>
    </w:p>
    <w:p>
      <w:pPr>
        <w:spacing w:line="360" w:lineRule="auto"/>
        <w:outlineLvl w:val="9"/>
        <w:rPr>
          <w:rFonts w:hint="eastAsia" w:ascii="仿宋_GB2312" w:hAnsi="宋体" w:eastAsia="仿宋_GB2312"/>
          <w:sz w:val="28"/>
          <w:szCs w:val="28"/>
        </w:rPr>
      </w:pPr>
    </w:p>
    <w:p>
      <w:pPr>
        <w:spacing w:line="360" w:lineRule="auto"/>
        <w:ind w:firstLine="560" w:firstLineChars="200"/>
        <w:jc w:val="left"/>
        <w:outlineLvl w:val="9"/>
        <w:rPr>
          <w:rFonts w:hint="eastAsia" w:ascii="仿宋_GB2312" w:hAnsi="宋体" w:eastAsia="仿宋_GB2312"/>
          <w:sz w:val="28"/>
          <w:szCs w:val="28"/>
        </w:rPr>
      </w:pPr>
      <w:ins w:id="521" w:author="赵锐(海珠信息管理科)" w:date="2011-10-27T15:32:00Z">
        <w:r>
          <w:rPr>
            <w:rFonts w:hint="eastAsia" w:ascii="仿宋_GB2312" w:hAnsi="宋体" w:eastAsia="仿宋_GB2312"/>
            <w:sz w:val="28"/>
            <w:szCs w:val="28"/>
          </w:rPr>
          <w:t>6</w:t>
        </w:r>
      </w:ins>
      <w:r>
        <w:rPr>
          <w:rFonts w:hint="eastAsia" w:ascii="仿宋_GB2312" w:hAnsi="宋体" w:eastAsia="仿宋_GB2312"/>
          <w:sz w:val="28"/>
          <w:szCs w:val="28"/>
        </w:rPr>
        <w:t>6</w:t>
      </w:r>
      <w:del w:id="522" w:author="赵锐(海珠信息管理科)" w:date="2011-10-27T15:32:00Z">
        <w:r>
          <w:rPr>
            <w:rFonts w:hint="eastAsia" w:ascii="仿宋_GB2312" w:hAnsi="宋体" w:eastAsia="仿宋_GB2312"/>
            <w:sz w:val="28"/>
            <w:szCs w:val="28"/>
          </w:rPr>
          <w:delText>0</w:delText>
        </w:r>
      </w:del>
      <w:r>
        <w:rPr>
          <w:rFonts w:hint="eastAsia" w:ascii="仿宋_GB2312" w:hAnsi="宋体" w:eastAsia="仿宋_GB2312"/>
          <w:sz w:val="28"/>
          <w:szCs w:val="28"/>
        </w:rPr>
        <w:t>.网上办税系统“本期缴款期限”是指税务机关核定的最后缴款日期，</w:t>
      </w:r>
      <w:del w:id="523" w:author="jiangdongxu" w:date="2011-10-28T23:26:00Z">
        <w:r>
          <w:rPr>
            <w:rFonts w:hint="eastAsia" w:ascii="仿宋_GB2312" w:hAnsi="宋体" w:eastAsia="仿宋_GB2312"/>
            <w:sz w:val="28"/>
            <w:szCs w:val="28"/>
          </w:rPr>
          <w:delText>。</w:delText>
        </w:r>
      </w:del>
      <w:r>
        <w:rPr>
          <w:rFonts w:hint="eastAsia" w:ascii="仿宋_GB2312" w:hAnsi="宋体" w:eastAsia="仿宋_GB2312"/>
          <w:sz w:val="28"/>
          <w:szCs w:val="28"/>
        </w:rPr>
        <w:t xml:space="preserve">逾期缴款的将产生滞纳金。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del w:id="524" w:author="赵锐(海珠信息管理科)" w:date="2011-10-27T15:32:00Z">
        <w:r>
          <w:rPr>
            <w:rFonts w:hint="eastAsia" w:ascii="仿宋_GB2312" w:hAnsi="宋体" w:eastAsia="仿宋_GB2312"/>
            <w:sz w:val="28"/>
            <w:szCs w:val="28"/>
          </w:rPr>
          <w:delText>71</w:delText>
        </w:r>
      </w:del>
      <w:ins w:id="525" w:author="赵锐(海珠信息管理科)" w:date="2011-10-27T15:32:00Z">
        <w:r>
          <w:rPr>
            <w:rFonts w:hint="eastAsia" w:ascii="仿宋_GB2312" w:hAnsi="宋体" w:eastAsia="仿宋_GB2312"/>
            <w:sz w:val="28"/>
            <w:szCs w:val="28"/>
          </w:rPr>
          <w:t>6</w:t>
        </w:r>
      </w:ins>
      <w:r>
        <w:rPr>
          <w:rFonts w:hint="eastAsia" w:ascii="仿宋_GB2312" w:hAnsi="宋体" w:eastAsia="仿宋_GB2312"/>
          <w:sz w:val="28"/>
          <w:szCs w:val="28"/>
        </w:rPr>
        <w:t xml:space="preserve">7.在网上办税系统中，纳税人只有一个管理机关的，系统会默认本地申报，直接弹出申报表页面。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ind w:firstLine="560" w:firstLineChars="200"/>
        <w:outlineLvl w:val="9"/>
        <w:rPr>
          <w:rFonts w:hint="eastAsia" w:ascii="仿宋_GB2312" w:hAnsi="宋体" w:eastAsia="仿宋_GB2312"/>
          <w:sz w:val="28"/>
          <w:szCs w:val="28"/>
        </w:rPr>
      </w:pPr>
    </w:p>
    <w:p>
      <w:pPr>
        <w:spacing w:line="360" w:lineRule="auto"/>
        <w:ind w:firstLine="560" w:firstLineChars="200"/>
        <w:outlineLvl w:val="9"/>
        <w:rPr>
          <w:del w:id="526" w:author="赵锐(海珠信息管理科)" w:date="2011-10-27T15:33:00Z"/>
          <w:rFonts w:hint="eastAsia" w:ascii="仿宋_GB2312" w:hAnsi="宋体" w:eastAsia="仿宋_GB2312"/>
          <w:color w:val="FF0000"/>
          <w:sz w:val="28"/>
          <w:szCs w:val="28"/>
        </w:rPr>
      </w:pPr>
      <w:del w:id="527" w:author="赵锐(海珠信息管理科)" w:date="2011-10-27T15:33:00Z">
        <w:r>
          <w:rPr>
            <w:rFonts w:hint="eastAsia" w:ascii="仿宋_GB2312" w:hAnsi="宋体" w:eastAsia="仿宋_GB2312"/>
            <w:color w:val="FF0000"/>
            <w:sz w:val="28"/>
            <w:szCs w:val="28"/>
          </w:rPr>
          <w:delText>72、增值税、消费税是在</w:delText>
        </w:r>
      </w:del>
      <w:del w:id="528" w:author="赵锐(海珠信息管理科)" w:date="2011-10-27T15:33:00Z">
        <w:r>
          <w:rPr>
            <w:rFonts w:hint="eastAsia" w:ascii="仿宋_GB2312" w:hAnsi="宋体" w:eastAsia="仿宋_GB2312"/>
            <w:b/>
            <w:color w:val="FF0000"/>
            <w:sz w:val="28"/>
            <w:szCs w:val="28"/>
          </w:rPr>
          <w:delText>国税系统</w:delText>
        </w:r>
      </w:del>
      <w:del w:id="529" w:author="赵锐(海珠信息管理科)" w:date="2011-10-27T15:33:00Z">
        <w:r>
          <w:rPr>
            <w:rFonts w:hint="eastAsia" w:ascii="仿宋_GB2312" w:hAnsi="宋体" w:eastAsia="仿宋_GB2312"/>
            <w:color w:val="FF0000"/>
            <w:sz w:val="28"/>
            <w:szCs w:val="28"/>
          </w:rPr>
          <w:delText xml:space="preserve">中申报，因此其附加税无需在地税系统中申报增值税、消费税税额。                   （  </w:delText>
        </w:r>
      </w:del>
      <w:del w:id="530" w:author="赵锐(海珠信息管理科)" w:date="2011-10-27T15:33:00Z">
        <w:r>
          <w:rPr>
            <w:rFonts w:hint="eastAsia" w:ascii="仿宋_GB2312" w:hAnsi="仿宋" w:eastAsia="仿宋_GB2312"/>
            <w:color w:val="FF0000"/>
            <w:sz w:val="28"/>
            <w:szCs w:val="28"/>
          </w:rPr>
          <w:delText>×</w:delText>
        </w:r>
      </w:del>
      <w:del w:id="531" w:author="赵锐(海珠信息管理科)" w:date="2011-10-27T15:33:00Z">
        <w:r>
          <w:rPr>
            <w:rFonts w:hint="eastAsia" w:ascii="仿宋_GB2312" w:hAnsi="宋体" w:eastAsia="仿宋_GB2312"/>
            <w:color w:val="FF0000"/>
            <w:sz w:val="28"/>
            <w:szCs w:val="28"/>
          </w:rPr>
          <w:delText xml:space="preserve">  ）</w:delText>
        </w:r>
      </w:del>
    </w:p>
    <w:p>
      <w:pPr>
        <w:spacing w:line="360" w:lineRule="auto"/>
        <w:ind w:firstLine="560" w:firstLineChars="200"/>
        <w:outlineLvl w:val="9"/>
        <w:rPr>
          <w:del w:id="532" w:author="赵锐(海珠信息管理科)" w:date="2011-10-27T15:33:00Z"/>
          <w:rFonts w:hint="eastAsia" w:ascii="仿宋_GB2312" w:hAnsi="宋体" w:eastAsia="仿宋_GB2312"/>
          <w:color w:val="FF0000"/>
          <w:sz w:val="28"/>
          <w:szCs w:val="28"/>
        </w:rPr>
      </w:pPr>
      <w:del w:id="533" w:author="赵锐(海珠信息管理科)" w:date="2011-10-27T15:33:00Z">
        <w:r>
          <w:rPr>
            <w:rFonts w:hint="eastAsia" w:ascii="仿宋_GB2312" w:hAnsi="宋体" w:eastAsia="仿宋_GB2312"/>
            <w:color w:val="FF0000"/>
            <w:sz w:val="28"/>
            <w:szCs w:val="28"/>
          </w:rPr>
          <w:delText>解析：申报增值税、消费税的附加税时需要输入实际税额。</w:delText>
        </w:r>
      </w:del>
    </w:p>
    <w:p>
      <w:pPr>
        <w:spacing w:line="360" w:lineRule="auto"/>
        <w:ind w:firstLine="562" w:firstLineChars="200"/>
        <w:outlineLvl w:val="9"/>
        <w:rPr>
          <w:del w:id="534" w:author="赵锐(海珠信息管理科)" w:date="2011-10-27T15:33:00Z"/>
          <w:rFonts w:hint="eastAsia" w:ascii="仿宋_GB2312" w:hAnsi="宋体" w:eastAsia="仿宋_GB2312"/>
          <w:b/>
          <w:color w:val="FF0000"/>
          <w:sz w:val="28"/>
          <w:szCs w:val="28"/>
        </w:rPr>
      </w:pPr>
      <w:del w:id="535" w:author="赵锐(海珠信息管理科)" w:date="2011-10-27T15:33:00Z">
        <w:r>
          <w:rPr>
            <w:rFonts w:hint="eastAsia" w:ascii="仿宋_GB2312" w:hAnsi="宋体" w:eastAsia="仿宋_GB2312"/>
            <w:b/>
            <w:color w:val="FF0000"/>
            <w:sz w:val="28"/>
            <w:szCs w:val="28"/>
          </w:rPr>
          <w:delText>究竟想考什么？</w:delText>
        </w:r>
      </w:del>
    </w:p>
    <w:p>
      <w:pPr>
        <w:spacing w:line="360" w:lineRule="auto"/>
        <w:ind w:firstLine="560" w:firstLineChars="200"/>
        <w:outlineLvl w:val="9"/>
        <w:rPr>
          <w:del w:id="536" w:author="赵锐(海珠信息管理科)" w:date="2011-10-27T15:33:00Z"/>
          <w:rFonts w:hint="eastAsia" w:ascii="仿宋_GB2312" w:hAnsi="宋体" w:eastAsia="仿宋_GB2312"/>
          <w:sz w:val="28"/>
          <w:szCs w:val="28"/>
        </w:rPr>
      </w:pPr>
      <w:del w:id="537" w:author="赵锐(海珠信息管理科)" w:date="2011-10-27T15:33:00Z">
        <w:r>
          <w:rPr>
            <w:rFonts w:hint="eastAsia" w:ascii="仿宋_GB2312" w:hAnsi="宋体" w:eastAsia="仿宋_GB2312"/>
            <w:sz w:val="28"/>
            <w:szCs w:val="28"/>
          </w:rPr>
          <w:delText xml:space="preserve">73、纳税人在网上办税系统进行零申报时，不出现扣款按钮。（  </w:delText>
        </w:r>
      </w:del>
      <w:del w:id="538" w:author="赵锐(海珠信息管理科)" w:date="2011-10-27T15:33:00Z">
        <w:r>
          <w:rPr>
            <w:rFonts w:hint="eastAsia" w:ascii="仿宋_GB2312" w:hAnsi="仿宋" w:eastAsia="仿宋_GB2312"/>
            <w:sz w:val="28"/>
            <w:szCs w:val="28"/>
          </w:rPr>
          <w:delText>√</w:delText>
        </w:r>
      </w:del>
      <w:del w:id="539" w:author="赵锐(海珠信息管理科)" w:date="2011-10-27T15:33:00Z">
        <w:r>
          <w:rPr>
            <w:rFonts w:hint="eastAsia" w:ascii="仿宋_GB2312" w:hAnsi="宋体" w:eastAsia="仿宋_GB2312"/>
            <w:sz w:val="28"/>
            <w:szCs w:val="28"/>
          </w:rPr>
          <w:delText xml:space="preserve">  ）</w:delText>
        </w:r>
      </w:del>
    </w:p>
    <w:p>
      <w:pPr>
        <w:spacing w:line="360" w:lineRule="auto"/>
        <w:ind w:firstLine="560" w:firstLineChars="200"/>
        <w:outlineLvl w:val="9"/>
        <w:rPr>
          <w:del w:id="540" w:author="赵锐(海珠信息管理科)" w:date="2011-10-27T15:33:00Z"/>
          <w:rFonts w:hint="eastAsia" w:ascii="仿宋_GB2312" w:hAnsi="宋体" w:eastAsia="仿宋_GB2312"/>
          <w:sz w:val="28"/>
          <w:szCs w:val="28"/>
        </w:rPr>
      </w:pPr>
      <w:ins w:id="541" w:author="jiangdongxu" w:date="2011-10-25T11:07:00Z">
        <w:del w:id="542" w:author="赵锐(海珠信息管理科)" w:date="2011-10-27T15:33:00Z">
          <w:r>
            <w:rPr>
              <w:rFonts w:hint="eastAsia" w:ascii="仿宋_GB2312" w:hAnsi="宋体" w:eastAsia="仿宋_GB2312"/>
              <w:sz w:val="28"/>
              <w:szCs w:val="28"/>
            </w:rPr>
            <w:delText>这题意义不大</w:delText>
          </w:r>
        </w:del>
      </w:ins>
    </w:p>
    <w:p>
      <w:pPr>
        <w:spacing w:line="360" w:lineRule="auto"/>
        <w:ind w:firstLine="560" w:firstLineChars="200"/>
        <w:jc w:val="left"/>
        <w:outlineLvl w:val="9"/>
        <w:rPr>
          <w:rFonts w:hint="eastAsia" w:ascii="仿宋_GB2312" w:hAnsi="宋体" w:eastAsia="仿宋_GB2312"/>
          <w:sz w:val="28"/>
          <w:szCs w:val="28"/>
        </w:rPr>
      </w:pPr>
      <w:del w:id="543" w:author="赵锐(海珠信息管理科)" w:date="2011-10-27T15:33:00Z">
        <w:r>
          <w:rPr>
            <w:rFonts w:hint="eastAsia" w:ascii="仿宋_GB2312" w:hAnsi="宋体" w:eastAsia="仿宋_GB2312"/>
            <w:sz w:val="28"/>
            <w:szCs w:val="28"/>
          </w:rPr>
          <w:delText>74</w:delText>
        </w:r>
      </w:del>
      <w:ins w:id="544" w:author="赵锐(海珠信息管理科)" w:date="2011-10-27T15:33:00Z">
        <w:r>
          <w:rPr>
            <w:rFonts w:hint="eastAsia" w:ascii="仿宋_GB2312" w:hAnsi="宋体" w:eastAsia="仿宋_GB2312"/>
            <w:sz w:val="28"/>
            <w:szCs w:val="28"/>
          </w:rPr>
          <w:t>6</w:t>
        </w:r>
      </w:ins>
      <w:r>
        <w:rPr>
          <w:rFonts w:hint="eastAsia" w:ascii="仿宋_GB2312" w:hAnsi="宋体" w:eastAsia="仿宋_GB2312"/>
          <w:sz w:val="28"/>
          <w:szCs w:val="28"/>
        </w:rPr>
        <w:t xml:space="preserve">8.在网上办税系统申报时，税种出现黄色背景表示该申报为逾期申报（即超过税款申报期的申报）。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解析：黄色背景表示该申报为重复申报。</w:t>
      </w:r>
    </w:p>
    <w:p>
      <w:pPr>
        <w:spacing w:line="360" w:lineRule="auto"/>
        <w:ind w:firstLine="560" w:firstLineChars="200"/>
        <w:outlineLvl w:val="9"/>
        <w:rPr>
          <w:rFonts w:hint="eastAsia" w:ascii="仿宋_GB2312" w:hAnsi="宋体" w:eastAsia="仿宋_GB2312"/>
          <w:sz w:val="28"/>
          <w:szCs w:val="28"/>
        </w:rPr>
      </w:pPr>
    </w:p>
    <w:p>
      <w:pPr>
        <w:spacing w:line="360" w:lineRule="auto"/>
        <w:outlineLvl w:val="9"/>
        <w:rPr>
          <w:del w:id="545" w:author="赵锐(海珠信息管理科)" w:date="2011-10-27T15:33:00Z"/>
          <w:rFonts w:hint="eastAsia" w:ascii="仿宋_GB2312" w:hAnsi="宋体" w:eastAsia="仿宋_GB2312"/>
          <w:sz w:val="28"/>
          <w:szCs w:val="28"/>
        </w:rPr>
      </w:pPr>
      <w:r>
        <w:rPr>
          <w:rFonts w:hint="eastAsia" w:ascii="仿宋_GB2312" w:hAnsi="宋体" w:eastAsia="仿宋_GB2312"/>
          <w:sz w:val="28"/>
          <w:szCs w:val="28"/>
        </w:rPr>
        <w:t xml:space="preserve">    </w:t>
      </w:r>
    </w:p>
    <w:p>
      <w:pPr>
        <w:spacing w:line="360" w:lineRule="auto"/>
        <w:jc w:val="left"/>
        <w:outlineLvl w:val="9"/>
        <w:rPr>
          <w:rFonts w:hint="eastAsia" w:ascii="仿宋_GB2312" w:hAnsi="宋体" w:eastAsia="仿宋_GB2312"/>
          <w:sz w:val="28"/>
          <w:szCs w:val="28"/>
        </w:rPr>
      </w:pPr>
      <w:r>
        <w:rPr>
          <w:rFonts w:hint="eastAsia" w:ascii="仿宋_GB2312" w:hAnsi="宋体" w:eastAsia="仿宋_GB2312"/>
          <w:sz w:val="28"/>
          <w:szCs w:val="28"/>
        </w:rPr>
        <w:t>69</w:t>
      </w:r>
      <w:del w:id="546" w:author="赵锐(海珠信息管理科)" w:date="2011-10-27T15:33:00Z">
        <w:r>
          <w:rPr>
            <w:rFonts w:hint="eastAsia" w:ascii="仿宋_GB2312" w:hAnsi="宋体" w:eastAsia="仿宋_GB2312"/>
            <w:sz w:val="28"/>
            <w:szCs w:val="28"/>
          </w:rPr>
          <w:delText>5</w:delText>
        </w:r>
      </w:del>
      <w:r>
        <w:rPr>
          <w:rFonts w:hint="eastAsia" w:ascii="仿宋_GB2312" w:hAnsi="宋体" w:eastAsia="仿宋_GB2312"/>
          <w:sz w:val="28"/>
          <w:szCs w:val="28"/>
        </w:rPr>
        <w:t xml:space="preserve">.在网上办税系统中申报查账征收方式的企业所得税时，应填写的是本期金额而非累计金额。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解析：申报查账征收方式的企业所得税时，应填写累计金额。</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del w:id="547" w:author="赵锐(海珠信息管理科)" w:date="2011-10-27T15:33:00Z">
        <w:r>
          <w:rPr>
            <w:rFonts w:hint="eastAsia" w:ascii="仿宋_GB2312" w:hAnsi="宋体" w:eastAsia="仿宋_GB2312"/>
            <w:sz w:val="28"/>
            <w:szCs w:val="28"/>
          </w:rPr>
          <w:delText>76</w:delText>
        </w:r>
      </w:del>
      <w:ins w:id="548" w:author="赵锐(海珠信息管理科)" w:date="2011-10-27T15:33:00Z">
        <w:r>
          <w:rPr>
            <w:rFonts w:hint="eastAsia" w:ascii="仿宋_GB2312" w:hAnsi="宋体" w:eastAsia="仿宋_GB2312"/>
            <w:sz w:val="28"/>
            <w:szCs w:val="28"/>
          </w:rPr>
          <w:t>7</w:t>
        </w:r>
      </w:ins>
      <w:r>
        <w:rPr>
          <w:rFonts w:hint="eastAsia" w:ascii="仿宋_GB2312" w:hAnsi="宋体" w:eastAsia="仿宋_GB2312"/>
          <w:sz w:val="28"/>
          <w:szCs w:val="28"/>
        </w:rPr>
        <w:t>0.对偶尔发生的且税务机关未核定的税种，纳税人可以在网上办税系统的“非核定税种</w:t>
      </w:r>
      <w:r>
        <w:rPr>
          <w:rFonts w:hint="eastAsia" w:ascii="仿宋_GB2312" w:hAnsi="宋体" w:eastAsia="仿宋_GB2312"/>
          <w:color w:val="000000"/>
          <w:sz w:val="28"/>
          <w:szCs w:val="28"/>
        </w:rPr>
        <w:t xml:space="preserve">申报“模块处申报。 </w:t>
      </w:r>
      <w:r>
        <w:rPr>
          <w:rFonts w:hint="eastAsia" w:ascii="仿宋_GB2312" w:hAnsi="宋体" w:eastAsia="仿宋_GB2312"/>
          <w:sz w:val="28"/>
          <w:szCs w:val="28"/>
        </w:rPr>
        <w:t xml:space="preserve">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del w:id="549" w:author="赵锐(海珠信息管理科)" w:date="2011-10-27T15:34:00Z">
        <w:r>
          <w:rPr>
            <w:rFonts w:hint="eastAsia" w:ascii="仿宋_GB2312" w:hAnsi="宋体" w:eastAsia="仿宋_GB2312"/>
            <w:sz w:val="28"/>
            <w:szCs w:val="28"/>
          </w:rPr>
          <w:delText>78</w:delText>
        </w:r>
      </w:del>
      <w:ins w:id="550" w:author="赵锐(海珠信息管理科)" w:date="2011-10-27T15:34:00Z">
        <w:r>
          <w:rPr>
            <w:rFonts w:hint="eastAsia" w:ascii="仿宋_GB2312" w:hAnsi="宋体" w:eastAsia="仿宋_GB2312"/>
            <w:sz w:val="28"/>
            <w:szCs w:val="28"/>
          </w:rPr>
          <w:t>7</w:t>
        </w:r>
      </w:ins>
      <w:r>
        <w:rPr>
          <w:rFonts w:hint="eastAsia" w:ascii="仿宋_GB2312" w:hAnsi="宋体" w:eastAsia="仿宋_GB2312"/>
          <w:sz w:val="28"/>
          <w:szCs w:val="28"/>
        </w:rPr>
        <w:t xml:space="preserve">1.在网上办税系统中申报个人所得税时，显示上传文件处理成功代表明细申报已经成功，此时系统将自动进行扣缴税款。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ind w:firstLine="700" w:firstLineChars="250"/>
        <w:outlineLvl w:val="9"/>
        <w:rPr>
          <w:rFonts w:hint="eastAsia" w:ascii="仿宋_GB2312" w:hAnsi="宋体" w:eastAsia="仿宋_GB2312"/>
          <w:sz w:val="28"/>
          <w:szCs w:val="28"/>
        </w:rPr>
      </w:pPr>
      <w:r>
        <w:rPr>
          <w:rFonts w:hint="eastAsia" w:ascii="仿宋_GB2312" w:hAnsi="宋体" w:eastAsia="仿宋_GB2312"/>
          <w:sz w:val="28"/>
          <w:szCs w:val="28"/>
        </w:rPr>
        <w:t>解析：网报系统不支持自动扣缴个人所得税，需要手工进行扣缴。</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del w:id="551" w:author="赵锐(海珠信息管理科)" w:date="2011-10-27T15:34:00Z">
        <w:r>
          <w:rPr>
            <w:rFonts w:hint="eastAsia" w:ascii="仿宋_GB2312" w:hAnsi="宋体" w:eastAsia="仿宋_GB2312"/>
            <w:sz w:val="28"/>
            <w:szCs w:val="28"/>
          </w:rPr>
          <w:delText>79</w:delText>
        </w:r>
      </w:del>
      <w:ins w:id="552" w:author="赵锐(海珠信息管理科)" w:date="2011-10-27T15:34:00Z">
        <w:r>
          <w:rPr>
            <w:rFonts w:hint="eastAsia" w:ascii="仿宋_GB2312" w:hAnsi="宋体" w:eastAsia="仿宋_GB2312"/>
            <w:sz w:val="28"/>
            <w:szCs w:val="28"/>
          </w:rPr>
          <w:t>7</w:t>
        </w:r>
      </w:ins>
      <w:r>
        <w:rPr>
          <w:rFonts w:hint="eastAsia" w:ascii="仿宋_GB2312" w:hAnsi="宋体" w:eastAsia="仿宋_GB2312"/>
          <w:sz w:val="28"/>
          <w:szCs w:val="28"/>
        </w:rPr>
        <w:t xml:space="preserve">2.开通网络申报的扣缴义务人需经税务机关同意后，方可进行个人所得税汇总申报以完成纳税申报，然后再通过网报系统中的“个人所得税代扣代缴补录明细”补报个人所得税明细申报资料。（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del w:id="553" w:author="赵锐(海珠信息管理科)" w:date="2011-10-27T15:34:00Z">
        <w:r>
          <w:rPr>
            <w:rFonts w:hint="eastAsia" w:ascii="仿宋_GB2312" w:hAnsi="宋体" w:eastAsia="仿宋_GB2312"/>
            <w:sz w:val="28"/>
            <w:szCs w:val="28"/>
          </w:rPr>
          <w:delText>80</w:delText>
        </w:r>
      </w:del>
      <w:ins w:id="554" w:author="赵锐(海珠信息管理科)" w:date="2011-10-27T15:34:00Z">
        <w:r>
          <w:rPr>
            <w:rFonts w:hint="eastAsia" w:ascii="仿宋_GB2312" w:hAnsi="宋体" w:eastAsia="仿宋_GB2312"/>
            <w:sz w:val="28"/>
            <w:szCs w:val="28"/>
          </w:rPr>
          <w:t>7</w:t>
        </w:r>
      </w:ins>
      <w:r>
        <w:rPr>
          <w:rFonts w:hint="eastAsia" w:ascii="仿宋_GB2312" w:hAnsi="宋体" w:eastAsia="仿宋_GB2312"/>
          <w:sz w:val="28"/>
          <w:szCs w:val="28"/>
        </w:rPr>
        <w:t>3.定期定额纳税人在网上办税系统申报“填开发票”部分税款时，应在“</w:t>
      </w:r>
      <w:del w:id="555" w:author="赵锐(海珠信息管理科)" w:date="2011-10-27T15:35:00Z">
        <w:r>
          <w:rPr>
            <w:rFonts w:hint="eastAsia" w:ascii="仿宋_GB2312" w:hAnsi="宋体" w:eastAsia="仿宋_GB2312"/>
            <w:sz w:val="28"/>
            <w:szCs w:val="28"/>
          </w:rPr>
          <w:delText>清缴发票纳税申报</w:delText>
        </w:r>
      </w:del>
      <w:ins w:id="556" w:author="赵锐(海珠信息管理科)" w:date="2011-10-27T15:35:00Z">
        <w:r>
          <w:rPr>
            <w:rFonts w:hint="eastAsia" w:ascii="仿宋_GB2312" w:hAnsi="宋体" w:eastAsia="仿宋_GB2312"/>
            <w:sz w:val="28"/>
            <w:szCs w:val="28"/>
          </w:rPr>
          <w:t>非核定税种申报</w:t>
        </w:r>
      </w:ins>
      <w:r>
        <w:rPr>
          <w:rFonts w:hint="eastAsia" w:ascii="仿宋_GB2312" w:hAnsi="宋体" w:eastAsia="仿宋_GB2312"/>
          <w:sz w:val="28"/>
          <w:szCs w:val="28"/>
        </w:rPr>
        <w:t>”</w:t>
      </w:r>
      <w:ins w:id="557" w:author="赵锐(海珠信息管理科)" w:date="2011-10-27T15:35:00Z">
        <w:r>
          <w:rPr>
            <w:rFonts w:hint="eastAsia" w:ascii="仿宋_GB2312" w:hAnsi="宋体" w:eastAsia="仿宋_GB2312"/>
            <w:sz w:val="28"/>
            <w:szCs w:val="28"/>
          </w:rPr>
          <w:t>模块处</w:t>
        </w:r>
      </w:ins>
      <w:del w:id="558" w:author="赵锐(海珠信息管理科)" w:date="2011-10-27T15:35:00Z">
        <w:r>
          <w:rPr>
            <w:rFonts w:hint="eastAsia" w:ascii="仿宋_GB2312" w:hAnsi="宋体" w:eastAsia="仿宋_GB2312"/>
            <w:sz w:val="28"/>
            <w:szCs w:val="28"/>
          </w:rPr>
          <w:delText>界面</w:delText>
        </w:r>
      </w:del>
      <w:r>
        <w:rPr>
          <w:rFonts w:hint="eastAsia" w:ascii="仿宋_GB2312" w:hAnsi="宋体" w:eastAsia="仿宋_GB2312"/>
          <w:sz w:val="28"/>
          <w:szCs w:val="28"/>
        </w:rPr>
        <w:t xml:space="preserve">填写发票额。          （ </w:t>
      </w:r>
      <w:ins w:id="559" w:author="赵锐(海珠信息管理科)" w:date="2011-10-27T15:35:00Z">
        <w:r>
          <w:rPr>
            <w:rFonts w:hint="eastAsia" w:ascii="仿宋_GB2312" w:hAnsi="仿宋" w:eastAsia="仿宋_GB2312"/>
            <w:sz w:val="28"/>
            <w:szCs w:val="28"/>
          </w:rPr>
          <w:t>×</w:t>
        </w:r>
      </w:ins>
      <w:del w:id="560" w:author="赵锐(海珠信息管理科)" w:date="2011-10-27T15:35:00Z">
        <w:r>
          <w:rPr>
            <w:rFonts w:hint="eastAsia" w:ascii="仿宋_GB2312" w:hAnsi="仿宋" w:eastAsia="仿宋_GB2312"/>
            <w:sz w:val="28"/>
            <w:szCs w:val="28"/>
          </w:rPr>
          <w:delText>√</w:delText>
        </w:r>
      </w:del>
      <w:r>
        <w:rPr>
          <w:rFonts w:hint="eastAsia" w:ascii="仿宋_GB2312" w:hAnsi="宋体" w:eastAsia="仿宋_GB2312"/>
          <w:sz w:val="28"/>
          <w:szCs w:val="28"/>
        </w:rPr>
        <w:t xml:space="preserve"> ）</w:t>
      </w:r>
    </w:p>
    <w:p>
      <w:pPr>
        <w:spacing w:line="360" w:lineRule="auto"/>
        <w:ind w:firstLine="560" w:firstLineChars="200"/>
        <w:outlineLvl w:val="9"/>
        <w:rPr>
          <w:rFonts w:hint="eastAsia" w:ascii="仿宋_GB2312" w:hAnsi="宋体" w:eastAsia="仿宋_GB2312"/>
          <w:sz w:val="28"/>
          <w:szCs w:val="28"/>
        </w:rPr>
      </w:pPr>
      <w:ins w:id="561" w:author="赵锐(海珠信息管理科)" w:date="2011-10-27T15:35:00Z">
        <w:r>
          <w:rPr>
            <w:rFonts w:hint="eastAsia" w:ascii="仿宋_GB2312" w:hAnsi="宋体" w:eastAsia="仿宋_GB2312"/>
            <w:sz w:val="28"/>
            <w:szCs w:val="28"/>
          </w:rPr>
          <w:t>解析：发票额</w:t>
        </w:r>
      </w:ins>
      <w:ins w:id="562" w:author="赵锐(海珠信息管理科)" w:date="2011-10-27T15:34:00Z">
        <w:r>
          <w:rPr>
            <w:rFonts w:hint="eastAsia" w:ascii="仿宋_GB2312" w:hAnsi="宋体" w:eastAsia="仿宋_GB2312"/>
            <w:sz w:val="28"/>
            <w:szCs w:val="28"/>
          </w:rPr>
          <w:t>应在“清缴发票纳税申报”界面填写发票额。</w:t>
        </w:r>
      </w:ins>
    </w:p>
    <w:p>
      <w:pPr>
        <w:spacing w:line="360" w:lineRule="auto"/>
        <w:ind w:firstLine="560" w:firstLineChars="200"/>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del w:id="563" w:author="赵锐(海珠信息管理科)" w:date="2011-10-27T15:35:00Z">
        <w:r>
          <w:rPr>
            <w:rFonts w:hint="eastAsia" w:ascii="仿宋_GB2312" w:hAnsi="宋体" w:eastAsia="仿宋_GB2312"/>
            <w:sz w:val="28"/>
            <w:szCs w:val="28"/>
          </w:rPr>
          <w:delText>81</w:delText>
        </w:r>
      </w:del>
      <w:ins w:id="564" w:author="赵锐(海珠信息管理科)" w:date="2011-10-27T15:35:00Z">
        <w:r>
          <w:rPr>
            <w:rFonts w:hint="eastAsia" w:ascii="仿宋_GB2312" w:hAnsi="宋体" w:eastAsia="仿宋_GB2312"/>
            <w:sz w:val="28"/>
            <w:szCs w:val="28"/>
          </w:rPr>
          <w:t>7</w:t>
        </w:r>
      </w:ins>
      <w:r>
        <w:rPr>
          <w:rFonts w:hint="eastAsia" w:ascii="仿宋_GB2312" w:hAnsi="宋体" w:eastAsia="仿宋_GB2312"/>
          <w:sz w:val="28"/>
          <w:szCs w:val="28"/>
        </w:rPr>
        <w:t xml:space="preserve">4.所有类型的纳税人都属于财务会计报表报送的范围，在网上申报时均需要上传财务报表。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解析：在征管系统认定要求报送财务报表的纳税人才需要报送。</w:t>
      </w:r>
    </w:p>
    <w:p>
      <w:pPr>
        <w:spacing w:line="360" w:lineRule="auto"/>
        <w:outlineLvl w:val="9"/>
        <w:rPr>
          <w:rFonts w:hint="eastAsia" w:ascii="仿宋_GB2312" w:hAnsi="宋体" w:eastAsia="仿宋_GB2312"/>
          <w:sz w:val="28"/>
          <w:szCs w:val="28"/>
        </w:rPr>
      </w:pPr>
    </w:p>
    <w:p>
      <w:pPr>
        <w:spacing w:line="360" w:lineRule="auto"/>
        <w:ind w:firstLine="560" w:firstLineChars="200"/>
        <w:jc w:val="left"/>
        <w:outlineLvl w:val="9"/>
        <w:rPr>
          <w:rFonts w:hint="eastAsia" w:ascii="仿宋_GB2312" w:hAnsi="宋体" w:eastAsia="仿宋_GB2312"/>
          <w:sz w:val="28"/>
          <w:szCs w:val="28"/>
        </w:rPr>
      </w:pPr>
      <w:del w:id="565" w:author="赵锐(海珠信息管理科)" w:date="2011-10-27T15:35:00Z">
        <w:r>
          <w:rPr>
            <w:rFonts w:hint="eastAsia" w:ascii="仿宋_GB2312" w:hAnsi="宋体" w:eastAsia="仿宋_GB2312"/>
            <w:sz w:val="28"/>
            <w:szCs w:val="28"/>
          </w:rPr>
          <w:delText>82</w:delText>
        </w:r>
      </w:del>
      <w:ins w:id="566" w:author="赵锐(海珠信息管理科)" w:date="2011-10-27T15:35:00Z">
        <w:r>
          <w:rPr>
            <w:rFonts w:hint="eastAsia" w:ascii="仿宋_GB2312" w:hAnsi="宋体" w:eastAsia="仿宋_GB2312"/>
            <w:sz w:val="28"/>
            <w:szCs w:val="28"/>
          </w:rPr>
          <w:t>7</w:t>
        </w:r>
      </w:ins>
      <w:r>
        <w:rPr>
          <w:rFonts w:hint="eastAsia" w:ascii="仿宋_GB2312" w:hAnsi="宋体" w:eastAsia="仿宋_GB2312"/>
          <w:sz w:val="28"/>
          <w:szCs w:val="28"/>
        </w:rPr>
        <w:t xml:space="preserve">5.已经扣缴的税款，纳税人可当天在网报系统中自行冲正，重新申报。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解析：已经扣缴的税款，纳税人只能当天去税务机关进行冲正。</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r>
        <w:rPr>
          <w:rFonts w:hint="eastAsia" w:ascii="仿宋_GB2312" w:hAnsi="宋体" w:eastAsia="仿宋_GB2312"/>
          <w:sz w:val="28"/>
          <w:szCs w:val="28"/>
        </w:rPr>
        <w:t xml:space="preserve">   </w:t>
      </w:r>
      <w:del w:id="567" w:author="赵锐(海珠信息管理科)" w:date="2011-10-27T15:35:00Z">
        <w:r>
          <w:rPr>
            <w:rFonts w:hint="eastAsia" w:ascii="仿宋_GB2312" w:hAnsi="宋体" w:eastAsia="仿宋_GB2312"/>
            <w:sz w:val="28"/>
            <w:szCs w:val="28"/>
          </w:rPr>
          <w:delText>83</w:delText>
        </w:r>
      </w:del>
      <w:ins w:id="568" w:author="赵锐(海珠信息管理科)" w:date="2011-10-27T15:35:00Z">
        <w:r>
          <w:rPr>
            <w:rFonts w:hint="eastAsia" w:ascii="仿宋_GB2312" w:hAnsi="宋体" w:eastAsia="仿宋_GB2312"/>
            <w:sz w:val="28"/>
            <w:szCs w:val="28"/>
          </w:rPr>
          <w:t>7</w:t>
        </w:r>
      </w:ins>
      <w:r>
        <w:rPr>
          <w:rFonts w:hint="eastAsia" w:ascii="仿宋_GB2312" w:hAnsi="宋体" w:eastAsia="仿宋_GB2312"/>
          <w:sz w:val="28"/>
          <w:szCs w:val="28"/>
        </w:rPr>
        <w:t xml:space="preserve">6.如果超过申报期限，纳税人必须到前台办税大厅进行逾期申报。（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sz w:val="28"/>
          <w:szCs w:val="28"/>
        </w:rPr>
      </w:pPr>
      <w:del w:id="569" w:author="赵锐(海珠信息管理科)" w:date="2011-10-27T15:35:00Z">
        <w:r>
          <w:rPr>
            <w:rFonts w:hint="eastAsia" w:ascii="仿宋_GB2312" w:hAnsi="宋体" w:eastAsia="仿宋_GB2312"/>
            <w:sz w:val="28"/>
            <w:szCs w:val="28"/>
          </w:rPr>
          <w:delText>84</w:delText>
        </w:r>
      </w:del>
      <w:ins w:id="570" w:author="赵锐(海珠信息管理科)" w:date="2011-10-27T15:35:00Z">
        <w:r>
          <w:rPr>
            <w:rFonts w:hint="eastAsia" w:ascii="仿宋_GB2312" w:hAnsi="宋体" w:eastAsia="仿宋_GB2312"/>
            <w:sz w:val="28"/>
            <w:szCs w:val="28"/>
          </w:rPr>
          <w:t>7</w:t>
        </w:r>
      </w:ins>
      <w:r>
        <w:rPr>
          <w:rFonts w:hint="eastAsia" w:ascii="仿宋_GB2312" w:hAnsi="宋体" w:eastAsia="仿宋_GB2312"/>
          <w:sz w:val="28"/>
          <w:szCs w:val="28"/>
        </w:rPr>
        <w:t xml:space="preserve">7.已经申报成功但未清缴的税款，纳税人可在网上办税系统的“涉税查询”处查询到后自行作废。                      （ </w:t>
      </w:r>
      <w:r>
        <w:rPr>
          <w:rFonts w:hint="eastAsia" w:ascii="仿宋_GB2312" w:hAnsi="仿宋" w:eastAsia="仿宋_GB2312"/>
          <w:sz w:val="28"/>
          <w:szCs w:val="28"/>
        </w:rPr>
        <w:t>√</w:t>
      </w:r>
      <w:r>
        <w:rPr>
          <w:rFonts w:hint="eastAsia" w:ascii="仿宋_GB2312" w:hAnsi="宋体" w:eastAsia="仿宋_GB2312"/>
          <w:sz w:val="28"/>
          <w:szCs w:val="28"/>
        </w:rPr>
        <w:t>　）</w:t>
      </w:r>
    </w:p>
    <w:p>
      <w:pPr>
        <w:spacing w:line="360" w:lineRule="auto"/>
        <w:outlineLvl w:val="9"/>
        <w:rPr>
          <w:rFonts w:hint="eastAsia" w:ascii="仿宋_GB2312" w:hAnsi="宋体" w:eastAsia="仿宋_GB2312"/>
          <w:sz w:val="28"/>
          <w:szCs w:val="28"/>
        </w:rPr>
      </w:pPr>
    </w:p>
    <w:p>
      <w:pPr>
        <w:spacing w:line="360" w:lineRule="auto"/>
        <w:ind w:firstLine="560" w:firstLineChars="200"/>
        <w:jc w:val="left"/>
        <w:outlineLvl w:val="9"/>
        <w:rPr>
          <w:rFonts w:hint="eastAsia" w:ascii="仿宋_GB2312" w:hAnsi="宋体" w:eastAsia="仿宋_GB2312"/>
          <w:sz w:val="28"/>
          <w:szCs w:val="28"/>
        </w:rPr>
      </w:pPr>
      <w:del w:id="571" w:author="赵锐(海珠信息管理科)" w:date="2011-10-27T15:36:00Z">
        <w:r>
          <w:rPr>
            <w:rFonts w:hint="eastAsia" w:ascii="仿宋_GB2312" w:hAnsi="宋体" w:eastAsia="仿宋_GB2312"/>
            <w:sz w:val="28"/>
            <w:szCs w:val="28"/>
          </w:rPr>
          <w:delText>85</w:delText>
        </w:r>
      </w:del>
      <w:r>
        <w:rPr>
          <w:rFonts w:hint="eastAsia" w:ascii="仿宋_GB2312" w:hAnsi="宋体" w:eastAsia="仿宋_GB2312"/>
          <w:sz w:val="28"/>
          <w:szCs w:val="28"/>
        </w:rPr>
        <w:t xml:space="preserve">78.每月首次申报社保费时，所有企业的在册人员都要进行申报否则申报不会成功。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autoSpaceDE w:val="0"/>
        <w:autoSpaceDN w:val="0"/>
        <w:adjustRightInd w:val="0"/>
        <w:spacing w:line="360" w:lineRule="auto"/>
        <w:jc w:val="left"/>
        <w:outlineLvl w:val="9"/>
        <w:rPr>
          <w:rFonts w:hint="eastAsia" w:ascii="仿宋_GB2312" w:hAnsi="宋体" w:eastAsia="仿宋_GB2312"/>
          <w:sz w:val="28"/>
          <w:szCs w:val="28"/>
        </w:rPr>
      </w:pPr>
    </w:p>
    <w:p>
      <w:pPr>
        <w:autoSpaceDE w:val="0"/>
        <w:autoSpaceDN w:val="0"/>
        <w:adjustRightInd w:val="0"/>
        <w:spacing w:line="360" w:lineRule="auto"/>
        <w:ind w:firstLine="560" w:firstLineChars="200"/>
        <w:jc w:val="left"/>
        <w:outlineLvl w:val="9"/>
        <w:rPr>
          <w:del w:id="572" w:author="赵锐(海珠信息管理科)" w:date="2011-10-27T15:37:00Z"/>
          <w:rFonts w:hint="eastAsia" w:ascii="仿宋_GB2312" w:hAnsi="宋体" w:eastAsia="仿宋_GB2312" w:cs="宋体"/>
          <w:color w:val="000000"/>
          <w:kern w:val="0"/>
          <w:sz w:val="28"/>
          <w:szCs w:val="28"/>
        </w:rPr>
      </w:pPr>
      <w:del w:id="573" w:author="赵锐(海珠信息管理科)" w:date="2011-10-27T15:36:00Z">
        <w:r>
          <w:rPr>
            <w:rFonts w:hint="eastAsia" w:ascii="仿宋_GB2312" w:hAnsi="宋体" w:eastAsia="仿宋_GB2312" w:cs="宋体"/>
            <w:color w:val="000000"/>
            <w:kern w:val="0"/>
            <w:sz w:val="28"/>
            <w:szCs w:val="28"/>
          </w:rPr>
          <w:delText>87.</w:delText>
        </w:r>
      </w:del>
      <w:del w:id="574" w:author="赵锐(海珠信息管理科)" w:date="2011-10-27T15:37:00Z">
        <w:r>
          <w:rPr>
            <w:rFonts w:hint="eastAsia" w:ascii="仿宋_GB2312" w:hAnsi="宋体" w:eastAsia="仿宋_GB2312" w:cs="宋体"/>
            <w:color w:val="000000"/>
            <w:kern w:val="0"/>
            <w:sz w:val="28"/>
            <w:szCs w:val="28"/>
          </w:rPr>
          <w:delText xml:space="preserve"> </w:delText>
        </w:r>
      </w:del>
      <w:del w:id="575" w:author="赵锐(海珠信息管理科)" w:date="2011-10-27T15:37:00Z">
        <w:r>
          <w:rPr>
            <w:rFonts w:hint="eastAsia" w:ascii="仿宋_GB2312" w:hAnsi="宋体" w:eastAsia="仿宋_GB2312"/>
            <w:sz w:val="28"/>
            <w:szCs w:val="28"/>
          </w:rPr>
          <w:delText xml:space="preserve">网上只有对当月在册人员才允许补申报。            </w:delText>
        </w:r>
      </w:del>
      <w:del w:id="576" w:author="赵锐(海珠信息管理科)" w:date="2011-10-27T15:37:00Z">
        <w:r>
          <w:rPr>
            <w:rFonts w:hint="eastAsia" w:ascii="仿宋_GB2312" w:hAnsi="宋体" w:eastAsia="仿宋_GB2312" w:cs="宋体"/>
            <w:color w:val="000000"/>
            <w:kern w:val="0"/>
            <w:sz w:val="28"/>
            <w:szCs w:val="28"/>
          </w:rPr>
          <w:delText xml:space="preserve">（ </w:delText>
        </w:r>
      </w:del>
      <w:del w:id="577" w:author="赵锐(海珠信息管理科)" w:date="2011-10-27T15:37:00Z">
        <w:r>
          <w:rPr>
            <w:rFonts w:hint="eastAsia" w:ascii="仿宋_GB2312" w:hAnsi="仿宋" w:eastAsia="仿宋_GB2312"/>
            <w:sz w:val="28"/>
            <w:szCs w:val="28"/>
          </w:rPr>
          <w:delText>√</w:delText>
        </w:r>
      </w:del>
      <w:del w:id="578" w:author="赵锐(海珠信息管理科)" w:date="2011-10-27T15:37:00Z">
        <w:r>
          <w:rPr>
            <w:rFonts w:hint="eastAsia" w:ascii="仿宋_GB2312" w:hAnsi="宋体" w:eastAsia="仿宋_GB2312" w:cs="宋体"/>
            <w:color w:val="000000"/>
            <w:kern w:val="0"/>
            <w:sz w:val="28"/>
            <w:szCs w:val="28"/>
          </w:rPr>
          <w:delText xml:space="preserve"> ）</w:delText>
        </w:r>
      </w:del>
    </w:p>
    <w:p>
      <w:pPr>
        <w:autoSpaceDE w:val="0"/>
        <w:autoSpaceDN w:val="0"/>
        <w:adjustRightInd w:val="0"/>
        <w:spacing w:line="360" w:lineRule="auto"/>
        <w:ind w:firstLine="562" w:firstLineChars="200"/>
        <w:jc w:val="left"/>
        <w:outlineLvl w:val="9"/>
        <w:rPr>
          <w:del w:id="579" w:author="赵锐(海珠信息管理科)" w:date="2011-10-27T15:37:00Z"/>
          <w:rFonts w:hint="eastAsia" w:ascii="仿宋_GB2312" w:hAnsi="宋体" w:eastAsia="仿宋_GB2312" w:cs="宋体"/>
          <w:b/>
          <w:color w:val="FF0000"/>
          <w:kern w:val="0"/>
          <w:sz w:val="28"/>
          <w:szCs w:val="28"/>
        </w:rPr>
      </w:pPr>
      <w:del w:id="580" w:author="赵锐(海珠信息管理科)" w:date="2011-10-27T15:37:00Z">
        <w:r>
          <w:rPr>
            <w:rFonts w:hint="eastAsia" w:ascii="仿宋_GB2312" w:hAnsi="宋体" w:eastAsia="仿宋_GB2312" w:cs="宋体"/>
            <w:b/>
            <w:color w:val="FF0000"/>
            <w:kern w:val="0"/>
            <w:sz w:val="28"/>
            <w:szCs w:val="28"/>
          </w:rPr>
          <w:delText>到底是说什么？</w:delText>
        </w:r>
      </w:del>
      <w:ins w:id="581" w:author="jiangdongxu" w:date="2011-10-25T11:13:00Z">
        <w:del w:id="582" w:author="赵锐(海珠信息管理科)" w:date="2011-10-27T15:37:00Z">
          <w:r>
            <w:rPr>
              <w:rFonts w:hint="eastAsia" w:ascii="仿宋_GB2312" w:hAnsi="宋体" w:eastAsia="仿宋_GB2312" w:cs="宋体"/>
              <w:b/>
              <w:color w:val="FF0000"/>
              <w:kern w:val="0"/>
              <w:sz w:val="28"/>
              <w:szCs w:val="28"/>
            </w:rPr>
            <w:delText>补申报什么？网上？注意用词的规范性</w:delText>
          </w:r>
        </w:del>
      </w:ins>
    </w:p>
    <w:p>
      <w:pPr>
        <w:autoSpaceDE w:val="0"/>
        <w:autoSpaceDN w:val="0"/>
        <w:adjustRightInd w:val="0"/>
        <w:spacing w:line="360" w:lineRule="auto"/>
        <w:ind w:firstLine="560" w:firstLineChars="200"/>
        <w:jc w:val="left"/>
        <w:outlineLvl w:val="9"/>
        <w:rPr>
          <w:rFonts w:hint="eastAsia" w:ascii="仿宋_GB2312" w:hAnsi="宋体" w:eastAsia="仿宋_GB2312"/>
          <w:sz w:val="28"/>
          <w:szCs w:val="28"/>
        </w:rPr>
      </w:pPr>
      <w:r>
        <w:rPr>
          <w:rFonts w:hint="eastAsia" w:ascii="仿宋_GB2312" w:hAnsi="宋体" w:eastAsia="仿宋_GB2312" w:cs="宋体"/>
          <w:color w:val="000000"/>
          <w:kern w:val="0"/>
          <w:sz w:val="28"/>
          <w:szCs w:val="28"/>
        </w:rPr>
        <w:t>79</w:t>
      </w:r>
      <w:r>
        <w:rPr>
          <w:rFonts w:hint="eastAsia" w:ascii="仿宋_GB2312" w:hAnsi="宋体" w:eastAsia="仿宋_GB2312"/>
          <w:sz w:val="28"/>
          <w:szCs w:val="28"/>
        </w:rPr>
        <w:t>.</w:t>
      </w:r>
      <w:ins w:id="583" w:author="赵锐(海珠信息管理科)" w:date="2011-10-27T15:39:00Z">
        <w:r>
          <w:rPr>
            <w:rFonts w:hint="eastAsia" w:ascii="仿宋_GB2312" w:hAnsi="宋体" w:eastAsia="仿宋_GB2312"/>
            <w:sz w:val="28"/>
            <w:szCs w:val="28"/>
          </w:rPr>
          <w:t>网上</w:t>
        </w:r>
      </w:ins>
      <w:ins w:id="584" w:author="jiangdongxu" w:date="2011-10-30T21:30:00Z">
        <w:r>
          <w:rPr>
            <w:rFonts w:hint="eastAsia" w:ascii="仿宋_GB2312" w:hAnsi="宋体" w:eastAsia="仿宋_GB2312"/>
            <w:sz w:val="28"/>
            <w:szCs w:val="28"/>
          </w:rPr>
          <w:t>办税系统</w:t>
        </w:r>
      </w:ins>
      <w:del w:id="585" w:author="赵锐(海珠信息管理科)" w:date="2011-10-27T15:38:00Z">
        <w:r>
          <w:rPr>
            <w:rFonts w:hint="eastAsia" w:ascii="仿宋_GB2312" w:hAnsi="宋体" w:eastAsia="仿宋_GB2312"/>
            <w:sz w:val="28"/>
            <w:szCs w:val="28"/>
          </w:rPr>
          <w:delText xml:space="preserve"> 网上</w:delText>
        </w:r>
      </w:del>
      <w:r>
        <w:rPr>
          <w:rFonts w:hint="eastAsia" w:ascii="仿宋_GB2312" w:hAnsi="宋体" w:eastAsia="仿宋_GB2312"/>
          <w:sz w:val="28"/>
          <w:szCs w:val="28"/>
        </w:rPr>
        <w:t>申报</w:t>
      </w:r>
      <w:ins w:id="586" w:author="赵锐(海珠信息管理科)" w:date="2011-10-27T15:39:00Z">
        <w:r>
          <w:rPr>
            <w:rFonts w:hint="eastAsia" w:ascii="仿宋_GB2312" w:hAnsi="宋体" w:eastAsia="仿宋_GB2312"/>
            <w:sz w:val="28"/>
            <w:szCs w:val="28"/>
          </w:rPr>
          <w:t>个人所得税或社保费时，若</w:t>
        </w:r>
      </w:ins>
      <w:r>
        <w:rPr>
          <w:rFonts w:hint="eastAsia" w:ascii="仿宋_GB2312" w:hAnsi="宋体" w:eastAsia="仿宋_GB2312"/>
          <w:sz w:val="28"/>
          <w:szCs w:val="28"/>
        </w:rPr>
        <w:t>涉及个人关键信息的修改</w:t>
      </w:r>
      <w:del w:id="587" w:author="赵锐(海珠信息管理科)" w:date="2011-10-27T15:39:00Z">
        <w:r>
          <w:rPr>
            <w:rFonts w:hint="eastAsia" w:ascii="仿宋_GB2312" w:hAnsi="宋体" w:eastAsia="仿宋_GB2312"/>
            <w:sz w:val="28"/>
            <w:szCs w:val="28"/>
          </w:rPr>
          <w:delText>的时候</w:delText>
        </w:r>
      </w:del>
      <w:r>
        <w:rPr>
          <w:rFonts w:hint="eastAsia" w:ascii="仿宋_GB2312" w:hAnsi="宋体" w:eastAsia="仿宋_GB2312"/>
          <w:sz w:val="28"/>
          <w:szCs w:val="28"/>
        </w:rPr>
        <w:t xml:space="preserve">，如：姓名、身份证明类别、身份证明号码等，无须到税务部门前台申请，可自行修改后申报。（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spacing w:line="360" w:lineRule="auto"/>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解析：个人关键信息需要到税务机关进行修改。</w:t>
      </w:r>
    </w:p>
    <w:p>
      <w:pPr>
        <w:spacing w:line="360" w:lineRule="auto"/>
        <w:outlineLvl w:val="9"/>
        <w:rPr>
          <w:rFonts w:hint="eastAsia" w:ascii="仿宋_GB2312" w:hAnsi="宋体" w:eastAsia="仿宋_GB2312"/>
          <w:sz w:val="28"/>
          <w:szCs w:val="28"/>
        </w:rPr>
      </w:pPr>
    </w:p>
    <w:p>
      <w:pPr>
        <w:spacing w:line="360" w:lineRule="auto"/>
        <w:ind w:firstLine="560" w:firstLineChars="200"/>
        <w:outlineLvl w:val="9"/>
        <w:rPr>
          <w:rFonts w:hint="eastAsia" w:ascii="仿宋_GB2312" w:hAnsi="宋体" w:eastAsia="仿宋_GB2312" w:cs="宋体"/>
          <w:color w:val="000000"/>
          <w:kern w:val="0"/>
          <w:sz w:val="28"/>
          <w:szCs w:val="28"/>
        </w:rPr>
      </w:pPr>
      <w:del w:id="588" w:author="赵锐(海珠信息管理科)" w:date="2011-10-27T15:38:00Z">
        <w:r>
          <w:rPr>
            <w:rFonts w:hint="eastAsia" w:ascii="仿宋_GB2312" w:hAnsi="宋体" w:eastAsia="仿宋_GB2312"/>
            <w:sz w:val="28"/>
            <w:szCs w:val="28"/>
          </w:rPr>
          <w:delText>89</w:delText>
        </w:r>
      </w:del>
      <w:ins w:id="589" w:author="赵锐(海珠信息管理科)" w:date="2011-10-27T15:38:00Z">
        <w:r>
          <w:rPr>
            <w:rFonts w:hint="eastAsia" w:ascii="仿宋_GB2312" w:hAnsi="宋体" w:eastAsia="仿宋_GB2312"/>
            <w:sz w:val="28"/>
            <w:szCs w:val="28"/>
          </w:rPr>
          <w:t>8</w:t>
        </w:r>
      </w:ins>
      <w:r>
        <w:rPr>
          <w:rFonts w:hint="eastAsia" w:ascii="仿宋_GB2312" w:hAnsi="宋体" w:eastAsia="仿宋_GB2312"/>
          <w:sz w:val="28"/>
          <w:szCs w:val="28"/>
        </w:rPr>
        <w:t>0.存在多个管理机关的纳税人，</w:t>
      </w:r>
      <w:ins w:id="590" w:author="赵锐(海珠信息管理科)" w:date="2011-10-27T15:40:00Z">
        <w:r>
          <w:rPr>
            <w:rFonts w:hint="eastAsia" w:ascii="仿宋_GB2312" w:hAnsi="宋体" w:eastAsia="仿宋_GB2312"/>
            <w:sz w:val="28"/>
            <w:szCs w:val="28"/>
          </w:rPr>
          <w:t>在网上</w:t>
        </w:r>
      </w:ins>
      <w:del w:id="591" w:author="赵锐(海珠信息管理科)" w:date="2011-10-27T15:40:00Z">
        <w:r>
          <w:rPr>
            <w:rFonts w:hint="eastAsia" w:ascii="仿宋_GB2312" w:hAnsi="宋体" w:eastAsia="仿宋_GB2312"/>
            <w:sz w:val="28"/>
            <w:szCs w:val="28"/>
          </w:rPr>
          <w:delText>网上</w:delText>
        </w:r>
      </w:del>
      <w:ins w:id="592" w:author="赵锐(海珠信息管理科)" w:date="2011-10-27T15:40:00Z">
        <w:r>
          <w:rPr>
            <w:rFonts w:hint="eastAsia" w:ascii="仿宋_GB2312" w:hAnsi="宋体" w:eastAsia="仿宋_GB2312"/>
            <w:sz w:val="28"/>
            <w:szCs w:val="28"/>
          </w:rPr>
          <w:t>办税系统中</w:t>
        </w:r>
      </w:ins>
      <w:r>
        <w:rPr>
          <w:rFonts w:hint="eastAsia" w:ascii="仿宋_GB2312" w:hAnsi="宋体" w:eastAsia="仿宋_GB2312"/>
          <w:sz w:val="28"/>
          <w:szCs w:val="28"/>
        </w:rPr>
        <w:t xml:space="preserve">申报时系统会弹出“本区申报、跨区申报选择”页面供选择管理机关。                </w:t>
      </w:r>
      <w:r>
        <w:rPr>
          <w:rFonts w:hint="eastAsia" w:ascii="仿宋_GB2312" w:hAnsi="宋体" w:eastAsia="仿宋_GB2312" w:cs="宋体"/>
          <w:color w:val="000000"/>
          <w:kern w:val="0"/>
          <w:sz w:val="28"/>
          <w:szCs w:val="28"/>
        </w:rPr>
        <w:t xml:space="preserve">（ </w:t>
      </w:r>
      <w:r>
        <w:rPr>
          <w:rFonts w:hint="eastAsia" w:ascii="仿宋_GB2312" w:hAnsi="仿宋" w:eastAsia="仿宋_GB2312"/>
          <w:sz w:val="28"/>
          <w:szCs w:val="28"/>
        </w:rPr>
        <w:t>√</w:t>
      </w:r>
      <w:r>
        <w:rPr>
          <w:rFonts w:hint="eastAsia" w:ascii="仿宋_GB2312" w:hAnsi="宋体" w:eastAsia="仿宋_GB2312" w:cs="宋体"/>
          <w:color w:val="000000"/>
          <w:kern w:val="0"/>
          <w:sz w:val="28"/>
          <w:szCs w:val="28"/>
        </w:rPr>
        <w:t xml:space="preserve"> ）</w:t>
      </w:r>
    </w:p>
    <w:p>
      <w:pPr>
        <w:spacing w:line="360" w:lineRule="auto"/>
        <w:ind w:firstLine="560" w:firstLineChars="200"/>
        <w:outlineLvl w:val="9"/>
        <w:rPr>
          <w:rFonts w:hint="eastAsia" w:ascii="仿宋_GB2312" w:hAnsi="宋体" w:eastAsia="仿宋_GB2312"/>
          <w:sz w:val="28"/>
          <w:szCs w:val="28"/>
        </w:rPr>
      </w:pPr>
    </w:p>
    <w:p>
      <w:pPr>
        <w:spacing w:line="360" w:lineRule="auto"/>
        <w:ind w:firstLine="560" w:firstLineChars="200"/>
        <w:jc w:val="left"/>
        <w:outlineLvl w:val="9"/>
        <w:rPr>
          <w:rFonts w:hint="eastAsia" w:ascii="仿宋_GB2312" w:hAnsi="宋体" w:eastAsia="仿宋_GB2312"/>
          <w:sz w:val="28"/>
          <w:szCs w:val="28"/>
        </w:rPr>
      </w:pPr>
      <w:r>
        <w:rPr>
          <w:rFonts w:hint="eastAsia" w:ascii="仿宋_GB2312" w:hAnsi="宋体" w:eastAsia="仿宋_GB2312"/>
          <w:color w:val="000000"/>
          <w:sz w:val="28"/>
          <w:szCs w:val="28"/>
        </w:rPr>
        <w:t>81.</w:t>
      </w:r>
      <w:r>
        <w:rPr>
          <w:rFonts w:hint="eastAsia" w:ascii="仿宋_GB2312" w:hAnsi="宋体" w:eastAsia="仿宋_GB2312"/>
          <w:sz w:val="28"/>
          <w:szCs w:val="28"/>
        </w:rPr>
        <w:t xml:space="preserve">在税收管理员工作平台中的“任务管理”子系统里，任务的内容涉及两个或两个以上的纳税人或一类纳税人的，在任务列表里就不会显示纳税人编码。                                 （  </w:t>
      </w:r>
      <w:r>
        <w:rPr>
          <w:rFonts w:hint="eastAsia" w:ascii="仿宋_GB2312" w:hAnsi="仿宋" w:eastAsia="仿宋_GB2312"/>
          <w:sz w:val="28"/>
          <w:szCs w:val="28"/>
        </w:rPr>
        <w:t>√</w:t>
      </w:r>
      <w:r>
        <w:rPr>
          <w:rFonts w:hint="eastAsia" w:ascii="仿宋_GB2312" w:hAnsi="宋体" w:eastAsia="仿宋_GB2312"/>
          <w:sz w:val="28"/>
          <w:szCs w:val="28"/>
        </w:rPr>
        <w:t xml:space="preserve"> ）</w:t>
      </w:r>
    </w:p>
    <w:p>
      <w:pPr>
        <w:pStyle w:val="6"/>
        <w:outlineLvl w:val="9"/>
        <w:rPr>
          <w:rFonts w:hint="eastAsia" w:ascii="仿宋_GB2312"/>
        </w:rPr>
      </w:pPr>
    </w:p>
    <w:p>
      <w:pPr>
        <w:spacing w:line="360" w:lineRule="auto"/>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四、简答题</w:t>
      </w:r>
    </w:p>
    <w:p>
      <w:pPr>
        <w:numPr>
          <w:ilvl w:val="0"/>
          <w:numId w:val="3"/>
        </w:numPr>
        <w:tabs>
          <w:tab w:val="left" w:pos="360"/>
          <w:tab w:val="left" w:pos="920"/>
        </w:tabs>
        <w:spacing w:line="360" w:lineRule="auto"/>
        <w:ind w:hanging="380"/>
        <w:outlineLvl w:val="9"/>
        <w:rPr>
          <w:rFonts w:hint="eastAsia" w:ascii="仿宋_GB2312" w:eastAsia="仿宋_GB2312"/>
          <w:sz w:val="28"/>
          <w:szCs w:val="28"/>
        </w:rPr>
      </w:pPr>
      <w:r>
        <w:rPr>
          <w:rFonts w:hint="eastAsia" w:ascii="仿宋_GB2312" w:eastAsia="仿宋_GB2312"/>
          <w:sz w:val="28"/>
          <w:szCs w:val="28"/>
        </w:rPr>
        <w:t>简述大集中系统的作用。</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大集中系统通过全省统一的信息平台对全省税费业务进行集中处理、统一管理，对于规范税费业务、降低征管风险、避免重复建设、提高征管水平、为纳税人提供更优质的多元化服务具有重要的意义。   </w:t>
      </w:r>
    </w:p>
    <w:p>
      <w:pPr>
        <w:spacing w:line="360" w:lineRule="auto"/>
        <w:ind w:firstLine="560" w:firstLineChars="200"/>
        <w:outlineLvl w:val="9"/>
        <w:rPr>
          <w:rFonts w:hint="eastAsia" w:ascii="仿宋_GB2312" w:eastAsia="仿宋_GB2312"/>
          <w:color w:val="000000"/>
          <w:sz w:val="28"/>
          <w:szCs w:val="28"/>
        </w:rPr>
      </w:pPr>
    </w:p>
    <w:p>
      <w:pPr>
        <w:spacing w:line="360" w:lineRule="auto"/>
        <w:ind w:firstLine="560" w:firstLineChars="200"/>
        <w:outlineLvl w:val="9"/>
        <w:rPr>
          <w:rFonts w:hint="eastAsia" w:ascii="仿宋_GB2312" w:eastAsia="仿宋_GB2312"/>
          <w:color w:val="000000"/>
          <w:sz w:val="28"/>
          <w:szCs w:val="28"/>
        </w:rPr>
      </w:pPr>
      <w:r>
        <w:rPr>
          <w:rFonts w:hint="eastAsia" w:ascii="仿宋_GB2312" w:eastAsia="仿宋_GB2312"/>
          <w:color w:val="000000"/>
          <w:sz w:val="28"/>
          <w:szCs w:val="28"/>
        </w:rPr>
        <w:t>2.什么是税收分析系统？</w:t>
      </w:r>
    </w:p>
    <w:p>
      <w:pPr>
        <w:spacing w:line="360" w:lineRule="auto"/>
        <w:ind w:left="-139" w:leftChars="-66" w:firstLine="557" w:firstLineChars="199"/>
        <w:outlineLvl w:val="9"/>
        <w:rPr>
          <w:rFonts w:hint="eastAsia" w:ascii="仿宋_GB2312" w:eastAsia="仿宋_GB2312"/>
          <w:color w:val="000000"/>
          <w:sz w:val="28"/>
          <w:szCs w:val="28"/>
        </w:rPr>
      </w:pPr>
      <w:r>
        <w:rPr>
          <w:rFonts w:hint="eastAsia" w:ascii="仿宋_GB2312" w:eastAsia="仿宋_GB2312"/>
          <w:color w:val="000000"/>
          <w:sz w:val="28"/>
          <w:szCs w:val="28"/>
        </w:rPr>
        <w:t>参考答案：</w:t>
      </w:r>
    </w:p>
    <w:p>
      <w:pPr>
        <w:spacing w:line="360" w:lineRule="auto"/>
        <w:ind w:left="-139" w:leftChars="-66" w:firstLine="557" w:firstLineChars="199"/>
        <w:outlineLvl w:val="9"/>
        <w:rPr>
          <w:rFonts w:hint="eastAsia" w:ascii="仿宋_GB2312" w:eastAsia="仿宋_GB2312"/>
          <w:color w:val="000000"/>
          <w:sz w:val="28"/>
          <w:szCs w:val="28"/>
        </w:rPr>
      </w:pPr>
      <w:r>
        <w:rPr>
          <w:rFonts w:hint="eastAsia" w:ascii="仿宋_GB2312" w:eastAsia="仿宋_GB2312"/>
          <w:color w:val="000000"/>
          <w:sz w:val="28"/>
          <w:szCs w:val="28"/>
        </w:rPr>
        <w:t>税收分析系统是以广东地税“大集中”征管系统的税收数据以及其他相关外部的财务等数据为基础，以现代信息技术中的数据仓库及其分析方法为手段，为各级领导和税务人员分析税收内在规律及外在联系、评价纳税人、监控税源等提供查询、分析服务的信息系统。</w:t>
      </w:r>
    </w:p>
    <w:p>
      <w:pPr>
        <w:tabs>
          <w:tab w:val="left" w:pos="720"/>
        </w:tabs>
        <w:spacing w:line="360" w:lineRule="auto"/>
        <w:ind w:hanging="20"/>
        <w:outlineLvl w:val="9"/>
        <w:rPr>
          <w:rFonts w:hint="eastAsia" w:ascii="仿宋_GB2312" w:eastAsia="仿宋_GB2312"/>
          <w:color w:val="000000"/>
          <w:sz w:val="28"/>
          <w:szCs w:val="28"/>
        </w:rPr>
      </w:pPr>
      <w:r>
        <w:rPr>
          <w:rFonts w:hint="eastAsia" w:ascii="仿宋_GB2312" w:eastAsia="仿宋_GB2312"/>
          <w:color w:val="000000"/>
          <w:sz w:val="28"/>
          <w:szCs w:val="28"/>
        </w:rPr>
        <w:tab/>
      </w:r>
    </w:p>
    <w:p>
      <w:pPr>
        <w:tabs>
          <w:tab w:val="left" w:pos="720"/>
        </w:tabs>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3.简述税收分析系统的功能。</w:t>
      </w:r>
    </w:p>
    <w:p>
      <w:pPr>
        <w:tabs>
          <w:tab w:val="left" w:pos="720"/>
        </w:tabs>
        <w:spacing w:line="360" w:lineRule="auto"/>
        <w:ind w:hanging="20"/>
        <w:outlineLvl w:val="9"/>
        <w:rPr>
          <w:rFonts w:hint="eastAsia" w:ascii="仿宋_GB2312" w:eastAsia="仿宋_GB2312"/>
          <w:sz w:val="28"/>
          <w:szCs w:val="28"/>
        </w:rPr>
      </w:pPr>
      <w:r>
        <w:rPr>
          <w:rFonts w:hint="eastAsia" w:ascii="仿宋_GB2312" w:eastAsia="仿宋_GB2312"/>
          <w:sz w:val="28"/>
          <w:szCs w:val="28"/>
        </w:rPr>
        <w:tab/>
      </w:r>
      <w:r>
        <w:rPr>
          <w:rFonts w:hint="eastAsia" w:ascii="仿宋_GB2312" w:eastAsia="仿宋_GB2312"/>
          <w:sz w:val="28"/>
          <w:szCs w:val="28"/>
        </w:rPr>
        <w:t xml:space="preserve">   参考答案：</w:t>
      </w:r>
    </w:p>
    <w:p>
      <w:pPr>
        <w:tabs>
          <w:tab w:val="left" w:pos="720"/>
        </w:tabs>
        <w:spacing w:line="360" w:lineRule="auto"/>
        <w:ind w:firstLine="420" w:firstLineChars="150"/>
        <w:outlineLvl w:val="9"/>
        <w:rPr>
          <w:rFonts w:hint="eastAsia" w:ascii="仿宋_GB2312" w:eastAsia="仿宋_GB2312"/>
          <w:sz w:val="28"/>
          <w:szCs w:val="28"/>
        </w:rPr>
      </w:pPr>
      <w:r>
        <w:rPr>
          <w:rFonts w:hint="eastAsia" w:ascii="仿宋_GB2312" w:eastAsia="仿宋_GB2312"/>
          <w:sz w:val="28"/>
          <w:szCs w:val="28"/>
        </w:rPr>
        <w:t>一、多种灵活的查询方式（一户式、分类、通用）；</w:t>
      </w:r>
    </w:p>
    <w:p>
      <w:pPr>
        <w:tabs>
          <w:tab w:val="left" w:pos="720"/>
        </w:tabs>
        <w:spacing w:line="360" w:lineRule="auto"/>
        <w:ind w:hanging="20"/>
        <w:outlineLvl w:val="9"/>
        <w:rPr>
          <w:rFonts w:hint="eastAsia" w:ascii="仿宋_GB2312" w:eastAsia="仿宋_GB2312"/>
          <w:sz w:val="28"/>
          <w:szCs w:val="28"/>
        </w:rPr>
      </w:pPr>
      <w:r>
        <w:rPr>
          <w:rFonts w:hint="eastAsia" w:ascii="仿宋_GB2312" w:eastAsia="仿宋_GB2312"/>
          <w:sz w:val="28"/>
          <w:szCs w:val="28"/>
        </w:rPr>
        <w:tab/>
      </w:r>
      <w:r>
        <w:rPr>
          <w:rFonts w:hint="eastAsia" w:ascii="仿宋_GB2312" w:eastAsia="仿宋_GB2312"/>
          <w:sz w:val="28"/>
          <w:szCs w:val="28"/>
        </w:rPr>
        <w:t xml:space="preserve">   二、各种常见分析型报表（一局式、统计报表）；</w:t>
      </w:r>
    </w:p>
    <w:p>
      <w:pPr>
        <w:tabs>
          <w:tab w:val="left" w:pos="720"/>
        </w:tabs>
        <w:spacing w:line="360" w:lineRule="auto"/>
        <w:ind w:hanging="20"/>
        <w:outlineLvl w:val="9"/>
        <w:rPr>
          <w:rFonts w:hint="eastAsia" w:ascii="仿宋_GB2312" w:eastAsia="仿宋_GB2312"/>
          <w:sz w:val="28"/>
          <w:szCs w:val="28"/>
        </w:rPr>
      </w:pPr>
      <w:r>
        <w:rPr>
          <w:rFonts w:hint="eastAsia" w:ascii="仿宋_GB2312" w:eastAsia="仿宋_GB2312"/>
          <w:sz w:val="28"/>
          <w:szCs w:val="28"/>
        </w:rPr>
        <w:tab/>
      </w:r>
      <w:r>
        <w:rPr>
          <w:rFonts w:hint="eastAsia" w:ascii="仿宋_GB2312" w:eastAsia="仿宋_GB2312"/>
          <w:sz w:val="28"/>
          <w:szCs w:val="28"/>
        </w:rPr>
        <w:t xml:space="preserve">   三、税收进度实时监控；</w:t>
      </w:r>
    </w:p>
    <w:p>
      <w:pPr>
        <w:tabs>
          <w:tab w:val="left" w:pos="720"/>
        </w:tabs>
        <w:spacing w:line="360" w:lineRule="auto"/>
        <w:ind w:hanging="20"/>
        <w:outlineLvl w:val="9"/>
        <w:rPr>
          <w:rFonts w:hint="eastAsia" w:ascii="仿宋_GB2312" w:eastAsia="仿宋_GB2312"/>
          <w:sz w:val="28"/>
          <w:szCs w:val="28"/>
        </w:rPr>
      </w:pPr>
      <w:r>
        <w:rPr>
          <w:rFonts w:hint="eastAsia" w:ascii="仿宋_GB2312" w:eastAsia="仿宋_GB2312"/>
          <w:sz w:val="28"/>
          <w:szCs w:val="28"/>
        </w:rPr>
        <w:tab/>
      </w:r>
      <w:r>
        <w:rPr>
          <w:rFonts w:hint="eastAsia" w:ascii="仿宋_GB2312" w:eastAsia="仿宋_GB2312"/>
          <w:sz w:val="28"/>
          <w:szCs w:val="28"/>
        </w:rPr>
        <w:t xml:space="preserve">   四、多种分析方法（多维分析、纳税评估）。</w:t>
      </w:r>
    </w:p>
    <w:p>
      <w:pPr>
        <w:spacing w:line="360" w:lineRule="auto"/>
        <w:ind w:left="560" w:firstLine="555"/>
        <w:outlineLvl w:val="9"/>
        <w:rPr>
          <w:rFonts w:hint="eastAsia" w:ascii="仿宋_GB2312" w:eastAsia="仿宋_GB2312"/>
          <w:sz w:val="28"/>
          <w:szCs w:val="28"/>
        </w:rPr>
      </w:pP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4.简述税收管员工作平台中的“监控平台”由哪几个部分组成，每个部分的作用是什么？</w:t>
      </w:r>
    </w:p>
    <w:p>
      <w:pPr>
        <w:pStyle w:val="9"/>
        <w:spacing w:line="360" w:lineRule="auto"/>
        <w:jc w:val="both"/>
        <w:outlineLvl w:val="9"/>
        <w:rPr>
          <w:rFonts w:hint="eastAsia" w:ascii="仿宋_GB2312" w:eastAsia="仿宋_GB2312"/>
          <w:sz w:val="28"/>
          <w:szCs w:val="28"/>
        </w:rPr>
      </w:pPr>
      <w:r>
        <w:rPr>
          <w:rFonts w:hint="eastAsia" w:ascii="仿宋_GB2312" w:eastAsia="仿宋_GB2312"/>
          <w:color w:val="000000"/>
          <w:sz w:val="28"/>
          <w:szCs w:val="28"/>
        </w:rPr>
        <w:t xml:space="preserve">　 </w:t>
      </w:r>
      <w:r>
        <w:rPr>
          <w:rFonts w:hint="eastAsia" w:ascii="仿宋_GB2312" w:eastAsia="仿宋_GB2312"/>
          <w:sz w:val="28"/>
          <w:szCs w:val="28"/>
        </w:rPr>
        <w:t>参考答案：</w:t>
      </w:r>
    </w:p>
    <w:p>
      <w:pPr>
        <w:pStyle w:val="9"/>
        <w:spacing w:line="360" w:lineRule="auto"/>
        <w:ind w:firstLine="420" w:firstLineChars="150"/>
        <w:jc w:val="both"/>
        <w:outlineLvl w:val="9"/>
        <w:rPr>
          <w:rFonts w:hint="eastAsia" w:ascii="仿宋_GB2312" w:eastAsia="仿宋_GB2312"/>
          <w:color w:val="000000"/>
          <w:sz w:val="28"/>
          <w:szCs w:val="28"/>
        </w:rPr>
      </w:pPr>
      <w:r>
        <w:rPr>
          <w:rFonts w:hint="eastAsia" w:ascii="仿宋_GB2312" w:eastAsia="仿宋_GB2312"/>
          <w:sz w:val="28"/>
          <w:szCs w:val="28"/>
        </w:rPr>
        <w:t>一、</w:t>
      </w:r>
      <w:r>
        <w:rPr>
          <w:rFonts w:hint="eastAsia" w:ascii="仿宋_GB2312" w:eastAsia="仿宋_GB2312"/>
          <w:color w:val="000000"/>
          <w:sz w:val="28"/>
          <w:szCs w:val="28"/>
        </w:rPr>
        <w:t>类名列表：根据当前用户所管企业分类名排列，按照我的管户、系统分类、自定义分类自上而下排列。</w:t>
      </w:r>
    </w:p>
    <w:p>
      <w:pPr>
        <w:pStyle w:val="10"/>
        <w:spacing w:line="360" w:lineRule="auto"/>
        <w:ind w:firstLine="619" w:firstLineChars="221"/>
        <w:jc w:val="both"/>
        <w:outlineLvl w:val="9"/>
        <w:rPr>
          <w:rFonts w:hint="eastAsia" w:ascii="仿宋_GB2312" w:eastAsia="仿宋_GB2312"/>
          <w:color w:val="000000"/>
          <w:sz w:val="28"/>
          <w:szCs w:val="28"/>
        </w:rPr>
      </w:pPr>
      <w:r>
        <w:rPr>
          <w:rFonts w:hint="eastAsia" w:ascii="仿宋_GB2312" w:eastAsia="仿宋_GB2312"/>
          <w:color w:val="000000"/>
          <w:sz w:val="28"/>
          <w:szCs w:val="28"/>
        </w:rPr>
        <w:t>二、企业列表：点击不同类名后，出现相应类的企业列表，包括详尽的纳税人指标。</w:t>
      </w:r>
    </w:p>
    <w:p>
      <w:pPr>
        <w:pStyle w:val="10"/>
        <w:spacing w:line="360" w:lineRule="auto"/>
        <w:ind w:firstLine="619" w:firstLineChars="221"/>
        <w:jc w:val="both"/>
        <w:outlineLvl w:val="9"/>
        <w:rPr>
          <w:rFonts w:hint="eastAsia" w:ascii="仿宋_GB2312" w:eastAsia="仿宋_GB2312"/>
          <w:color w:val="000000"/>
          <w:sz w:val="28"/>
          <w:szCs w:val="28"/>
        </w:rPr>
      </w:pPr>
      <w:r>
        <w:rPr>
          <w:rFonts w:hint="eastAsia" w:ascii="仿宋_GB2312" w:eastAsia="仿宋_GB2312"/>
          <w:color w:val="000000"/>
          <w:sz w:val="28"/>
          <w:szCs w:val="28"/>
        </w:rPr>
        <w:t>三、提示信息：根据事先设定的条件生成各种提示信息。</w:t>
      </w:r>
    </w:p>
    <w:p>
      <w:pPr>
        <w:spacing w:line="360" w:lineRule="auto"/>
        <w:outlineLvl w:val="9"/>
        <w:rPr>
          <w:rFonts w:hint="eastAsia" w:ascii="仿宋_GB2312" w:eastAsia="仿宋_GB2312"/>
        </w:rPr>
      </w:pPr>
    </w:p>
    <w:p>
      <w:pPr>
        <w:spacing w:line="360" w:lineRule="auto"/>
        <w:ind w:firstLine="560" w:firstLineChars="200"/>
        <w:outlineLvl w:val="9"/>
        <w:rPr>
          <w:rFonts w:hint="eastAsia" w:ascii="仿宋_GB2312" w:eastAsia="仿宋_GB2312"/>
          <w:sz w:val="28"/>
          <w:szCs w:val="28"/>
        </w:rPr>
      </w:pPr>
      <w:r>
        <w:rPr>
          <w:rFonts w:hint="eastAsia" w:ascii="仿宋_GB2312" w:hAnsi="宋体" w:eastAsia="仿宋_GB2312"/>
          <w:sz w:val="28"/>
          <w:szCs w:val="28"/>
        </w:rPr>
        <w:t>5.</w:t>
      </w:r>
      <w:r>
        <w:rPr>
          <w:rFonts w:hint="eastAsia" w:ascii="仿宋_GB2312" w:eastAsia="仿宋_GB2312"/>
          <w:sz w:val="28"/>
          <w:szCs w:val="28"/>
        </w:rPr>
        <w:t>在税收管员工作平台中，“监控平台”上某户的某个申报异常任务已经办结，但监控平台中申报指标仍然显示异常提示。请简述可能的原因。</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color w:val="000000"/>
          <w:sz w:val="28"/>
          <w:szCs w:val="28"/>
        </w:rPr>
      </w:pPr>
      <w:r>
        <w:rPr>
          <w:rFonts w:hint="eastAsia" w:ascii="仿宋_GB2312" w:eastAsia="仿宋_GB2312"/>
          <w:color w:val="000000"/>
          <w:sz w:val="28"/>
          <w:szCs w:val="28"/>
        </w:rPr>
        <w:t>虽然这一栏的其中一个异常任务已办结，但存在另一个异常任务未办，因此仍会显示异常提示，直到该栏目的所有异常任务均已办结，才会显示“已办”。</w:t>
      </w:r>
    </w:p>
    <w:p>
      <w:pPr>
        <w:spacing w:line="360" w:lineRule="auto"/>
        <w:ind w:firstLine="560" w:firstLineChars="200"/>
        <w:outlineLvl w:val="9"/>
        <w:rPr>
          <w:rFonts w:hint="eastAsia" w:ascii="仿宋_GB2312" w:eastAsia="仿宋_GB2312"/>
          <w:color w:val="000000"/>
          <w:sz w:val="28"/>
          <w:szCs w:val="28"/>
        </w:rPr>
      </w:pPr>
    </w:p>
    <w:p>
      <w:pPr>
        <w:spacing w:line="360" w:lineRule="auto"/>
        <w:ind w:firstLine="700" w:firstLineChars="250"/>
        <w:outlineLvl w:val="9"/>
        <w:rPr>
          <w:rFonts w:hint="eastAsia" w:ascii="仿宋_GB2312" w:eastAsia="仿宋_GB2312"/>
          <w:sz w:val="28"/>
          <w:szCs w:val="28"/>
        </w:rPr>
      </w:pPr>
      <w:r>
        <w:rPr>
          <w:rFonts w:hint="eastAsia" w:ascii="仿宋_GB2312" w:eastAsia="仿宋_GB2312"/>
          <w:sz w:val="28"/>
          <w:szCs w:val="28"/>
        </w:rPr>
        <w:t>6、什么是网上办税系统？</w:t>
      </w:r>
    </w:p>
    <w:p>
      <w:pPr>
        <w:spacing w:line="360" w:lineRule="auto"/>
        <w:ind w:firstLine="700" w:firstLineChars="250"/>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700" w:firstLineChars="250"/>
        <w:outlineLvl w:val="9"/>
        <w:rPr>
          <w:rFonts w:hint="eastAsia" w:ascii="仿宋_GB2312" w:hAnsi="宋体" w:eastAsia="仿宋_GB2312"/>
          <w:sz w:val="28"/>
          <w:szCs w:val="28"/>
        </w:rPr>
      </w:pPr>
      <w:r>
        <w:rPr>
          <w:rFonts w:hint="eastAsia" w:ascii="仿宋_GB2312" w:hAnsi="宋体" w:eastAsia="仿宋_GB2312"/>
          <w:sz w:val="28"/>
          <w:szCs w:val="28"/>
        </w:rPr>
        <w:t>网上办税是一种通过互联网以远程方式处理纳税人的纳税申报、扣缴税费、税收信息管理等涉税事务的新型办税的方式。</w:t>
      </w:r>
    </w:p>
    <w:p>
      <w:pPr>
        <w:spacing w:line="360" w:lineRule="auto"/>
        <w:ind w:firstLine="420" w:firstLineChars="150"/>
        <w:outlineLvl w:val="9"/>
        <w:rPr>
          <w:rFonts w:hint="eastAsia" w:ascii="仿宋_GB2312" w:hAnsi="宋体" w:eastAsia="仿宋_GB2312"/>
          <w:sz w:val="28"/>
          <w:szCs w:val="28"/>
        </w:rPr>
      </w:pPr>
      <w:r>
        <w:rPr>
          <w:rFonts w:hint="eastAsia" w:ascii="仿宋_GB2312" w:hAnsi="宋体" w:eastAsia="仿宋_GB2312"/>
          <w:sz w:val="28"/>
          <w:szCs w:val="28"/>
        </w:rPr>
        <w:t>“网上办税”是广东省地方税务局为纳税人提供的基于互联网的方便、快捷、优质办税服务项目，是属于电子申报的一种形式。</w:t>
      </w:r>
    </w:p>
    <w:p>
      <w:pPr>
        <w:spacing w:line="360" w:lineRule="auto"/>
        <w:outlineLvl w:val="9"/>
        <w:rPr>
          <w:del w:id="593" w:author="赵锐(海珠信息管理科)" w:date="2011-10-27T15:42:00Z"/>
          <w:rFonts w:hint="eastAsia" w:ascii="仿宋_GB2312" w:eastAsia="仿宋_GB2312"/>
          <w:sz w:val="28"/>
          <w:szCs w:val="28"/>
        </w:rPr>
      </w:pPr>
      <w:del w:id="594" w:author="赵锐(海珠信息管理科)" w:date="2011-10-27T15:42:00Z">
        <w:r>
          <w:rPr>
            <w:rFonts w:hint="eastAsia" w:ascii="仿宋_GB2312" w:eastAsia="仿宋_GB2312"/>
            <w:sz w:val="28"/>
            <w:szCs w:val="28"/>
          </w:rPr>
          <w:delText>7、若企业本月有一名员工离职，要在网上办税系统中</w:delText>
        </w:r>
      </w:del>
      <w:del w:id="595" w:author="赵锐(海珠信息管理科)" w:date="2011-10-27T15:42:00Z">
        <w:r>
          <w:rPr>
            <w:rFonts w:hint="eastAsia" w:ascii="仿宋_GB2312" w:eastAsia="仿宋_GB2312"/>
            <w:b/>
            <w:color w:val="FF0000"/>
            <w:sz w:val="28"/>
            <w:szCs w:val="28"/>
          </w:rPr>
          <w:delText>帮其</w:delText>
        </w:r>
      </w:del>
      <w:del w:id="596" w:author="赵锐(海珠信息管理科)" w:date="2011-10-27T15:42:00Z">
        <w:r>
          <w:rPr>
            <w:rFonts w:hint="eastAsia" w:ascii="仿宋_GB2312" w:eastAsia="仿宋_GB2312"/>
            <w:sz w:val="28"/>
            <w:szCs w:val="28"/>
          </w:rPr>
          <w:delText>申报上个月的个人所得税时，恰好系统中“个人所得税代扣代缴明细申报”出了异常，</w:delText>
        </w:r>
      </w:del>
      <w:del w:id="597" w:author="赵锐(海珠信息管理科)" w:date="2011-10-27T15:42:00Z">
        <w:r>
          <w:rPr>
            <w:rFonts w:hint="eastAsia" w:ascii="仿宋_GB2312" w:eastAsia="仿宋_GB2312"/>
            <w:color w:val="FF0000"/>
            <w:sz w:val="28"/>
            <w:szCs w:val="28"/>
          </w:rPr>
          <w:delText>问面对</w:delText>
        </w:r>
      </w:del>
      <w:del w:id="598" w:author="赵锐(海珠信息管理科)" w:date="2011-10-27T15:42:00Z">
        <w:r>
          <w:rPr>
            <w:rFonts w:hint="eastAsia" w:ascii="仿宋_GB2312" w:eastAsia="仿宋_GB2312"/>
            <w:sz w:val="28"/>
            <w:szCs w:val="28"/>
          </w:rPr>
          <w:delText>该情况应如何处理？</w:delText>
        </w:r>
      </w:del>
      <w:ins w:id="599" w:author="jiangdongxu" w:date="2011-10-25T11:14:00Z">
        <w:del w:id="600" w:author="赵锐(海珠信息管理科)" w:date="2011-10-27T15:42:00Z">
          <w:r>
            <w:rPr>
              <w:rFonts w:hint="eastAsia" w:ascii="仿宋_GB2312" w:eastAsia="仿宋_GB2312"/>
              <w:sz w:val="28"/>
              <w:szCs w:val="28"/>
            </w:rPr>
            <w:delText>口语化严重！</w:delText>
          </w:r>
        </w:del>
      </w:ins>
    </w:p>
    <w:p>
      <w:pPr>
        <w:spacing w:line="360" w:lineRule="auto"/>
        <w:outlineLvl w:val="9"/>
        <w:rPr>
          <w:del w:id="601" w:author="赵锐(海珠信息管理科)" w:date="2011-10-27T15:42:00Z"/>
          <w:rFonts w:hint="eastAsia" w:ascii="仿宋_GB2312" w:hAnsi="宋体" w:eastAsia="仿宋_GB2312"/>
          <w:sz w:val="28"/>
          <w:szCs w:val="28"/>
        </w:rPr>
      </w:pPr>
      <w:del w:id="602" w:author="赵锐(海珠信息管理科)" w:date="2011-10-27T15:42:00Z">
        <w:r>
          <w:rPr>
            <w:rFonts w:hint="eastAsia" w:ascii="仿宋_GB2312" w:eastAsia="仿宋_GB2312"/>
            <w:sz w:val="28"/>
            <w:szCs w:val="28"/>
          </w:rPr>
          <w:delText>参考答案：</w:delText>
        </w:r>
      </w:del>
      <w:del w:id="603" w:author="赵锐(海珠信息管理科)" w:date="2011-10-27T15:42:00Z">
        <w:r>
          <w:rPr>
            <w:rFonts w:hint="eastAsia" w:ascii="仿宋_GB2312" w:hAnsi="宋体" w:eastAsia="仿宋_GB2312"/>
            <w:sz w:val="28"/>
            <w:szCs w:val="28"/>
          </w:rPr>
          <w:delText xml:space="preserve"> </w:delText>
        </w:r>
      </w:del>
    </w:p>
    <w:p>
      <w:pPr>
        <w:spacing w:line="360" w:lineRule="auto"/>
        <w:outlineLvl w:val="9"/>
        <w:rPr>
          <w:del w:id="604" w:author="赵锐(海珠信息管理科)" w:date="2011-10-27T15:42:00Z"/>
          <w:rFonts w:hint="eastAsia" w:ascii="仿宋_GB2312" w:hAnsi="宋体" w:eastAsia="仿宋_GB2312"/>
          <w:sz w:val="28"/>
          <w:szCs w:val="28"/>
        </w:rPr>
      </w:pPr>
      <w:del w:id="605" w:author="赵锐(海珠信息管理科)" w:date="2011-10-27T15:42:00Z">
        <w:r>
          <w:rPr>
            <w:rFonts w:hint="eastAsia" w:ascii="仿宋_GB2312" w:hAnsi="宋体" w:eastAsia="仿宋_GB2312"/>
            <w:sz w:val="28"/>
            <w:szCs w:val="28"/>
          </w:rPr>
          <w:delText>（1）先填写申报表，去税局申请个税汇总申报，审核同意后进行汇总申报；</w:delText>
        </w:r>
      </w:del>
    </w:p>
    <w:p>
      <w:pPr>
        <w:spacing w:line="360" w:lineRule="auto"/>
        <w:outlineLvl w:val="9"/>
        <w:rPr>
          <w:del w:id="606" w:author="赵锐(海珠信息管理科)" w:date="2011-10-27T15:42:00Z"/>
          <w:rFonts w:hint="eastAsia" w:ascii="仿宋_GB2312" w:hAnsi="宋体" w:eastAsia="仿宋_GB2312"/>
          <w:sz w:val="28"/>
          <w:szCs w:val="28"/>
        </w:rPr>
      </w:pPr>
      <w:del w:id="607" w:author="赵锐(海珠信息管理科)" w:date="2011-10-27T15:42:00Z">
        <w:r>
          <w:rPr>
            <w:rFonts w:hint="eastAsia" w:ascii="仿宋_GB2312" w:hAnsi="宋体" w:eastAsia="仿宋_GB2312"/>
            <w:sz w:val="28"/>
            <w:szCs w:val="28"/>
          </w:rPr>
          <w:delText>（2）汇总申报成功后，使用客户端软件制作个税报盘文件，待个人所得税明细申报系统恢复正常后，将个人所得税代扣代缴明细数据导入系统进行明细补录。</w:delText>
        </w:r>
      </w:del>
    </w:p>
    <w:p>
      <w:pPr>
        <w:spacing w:line="360" w:lineRule="auto"/>
        <w:outlineLvl w:val="9"/>
        <w:rPr>
          <w:del w:id="608" w:author="赵锐(海珠信息管理科)" w:date="2011-10-27T15:42:00Z"/>
          <w:rFonts w:hint="eastAsia" w:ascii="仿宋_GB2312" w:hAnsi="宋体" w:eastAsia="仿宋_GB2312"/>
          <w:sz w:val="28"/>
          <w:szCs w:val="28"/>
        </w:rPr>
      </w:pPr>
      <w:del w:id="609" w:author="赵锐(海珠信息管理科)" w:date="2011-10-27T15:42:00Z">
        <w:r>
          <w:rPr>
            <w:rFonts w:hint="eastAsia" w:ascii="仿宋_GB2312" w:hAnsi="宋体" w:eastAsia="仿宋_GB2312"/>
            <w:sz w:val="28"/>
            <w:szCs w:val="28"/>
          </w:rPr>
          <w:delText>（3）以上环节完成后，在系统中将该员工进行离职操作。</w:delText>
        </w:r>
      </w:del>
    </w:p>
    <w:p>
      <w:pPr>
        <w:spacing w:line="360" w:lineRule="auto"/>
        <w:outlineLvl w:val="9"/>
        <w:rPr>
          <w:rFonts w:hint="eastAsia" w:ascii="仿宋_GB2312" w:hAnsi="宋体" w:eastAsia="仿宋_GB2312"/>
          <w:sz w:val="28"/>
          <w:szCs w:val="28"/>
        </w:rPr>
      </w:pPr>
    </w:p>
    <w:p>
      <w:pPr>
        <w:spacing w:line="360" w:lineRule="auto"/>
        <w:ind w:firstLine="420" w:firstLineChars="150"/>
        <w:outlineLvl w:val="9"/>
        <w:rPr>
          <w:rFonts w:hint="eastAsia" w:ascii="仿宋_GB2312" w:hAnsi="仿宋" w:eastAsia="仿宋_GB2312"/>
          <w:sz w:val="28"/>
          <w:szCs w:val="28"/>
        </w:rPr>
      </w:pPr>
      <w:r>
        <w:rPr>
          <w:rFonts w:hint="eastAsia" w:ascii="仿宋_GB2312" w:hAnsi="仿宋" w:eastAsia="仿宋_GB2312"/>
          <w:sz w:val="28"/>
          <w:szCs w:val="28"/>
        </w:rPr>
        <w:t>五、论述题</w:t>
      </w:r>
    </w:p>
    <w:p>
      <w:pPr>
        <w:numPr>
          <w:ins w:id="610" w:author="Unknown" w:date="2016-04-06T11:53:00Z"/>
        </w:numPr>
        <w:spacing w:line="360" w:lineRule="auto"/>
        <w:ind w:left="-139" w:leftChars="-66" w:firstLine="560" w:firstLineChars="200"/>
        <w:outlineLvl w:val="9"/>
        <w:rPr>
          <w:rFonts w:hint="eastAsia" w:ascii="仿宋_GB2312" w:eastAsia="仿宋_GB2312"/>
          <w:sz w:val="28"/>
          <w:szCs w:val="28"/>
        </w:rPr>
      </w:pPr>
      <w:r>
        <w:rPr>
          <w:rFonts w:hint="eastAsia" w:ascii="仿宋_GB2312" w:eastAsia="仿宋_GB2312"/>
          <w:sz w:val="28"/>
          <w:szCs w:val="28"/>
        </w:rPr>
        <w:t>结合工作实际，论述大集中</w:t>
      </w:r>
      <w:ins w:id="611" w:author="jiangdongxu" w:date="2011-10-30T22:03:00Z">
        <w:r>
          <w:rPr>
            <w:rFonts w:hint="eastAsia" w:ascii="仿宋_GB2312" w:eastAsia="仿宋_GB2312"/>
            <w:sz w:val="28"/>
            <w:szCs w:val="28"/>
          </w:rPr>
          <w:t>税收征管</w:t>
        </w:r>
      </w:ins>
      <w:r>
        <w:rPr>
          <w:rFonts w:hint="eastAsia" w:ascii="仿宋_GB2312" w:eastAsia="仿宋_GB2312"/>
          <w:sz w:val="28"/>
          <w:szCs w:val="28"/>
        </w:rPr>
        <w:t>系统</w:t>
      </w:r>
      <w:ins w:id="612" w:author="jiangdongxu" w:date="2011-10-30T21:36:00Z">
        <w:r>
          <w:rPr>
            <w:rFonts w:hint="eastAsia" w:ascii="仿宋_GB2312" w:eastAsia="仿宋_GB2312"/>
            <w:sz w:val="28"/>
            <w:szCs w:val="28"/>
          </w:rPr>
          <w:t>进一步完善的措施和建议。</w:t>
        </w:r>
      </w:ins>
      <w:del w:id="613" w:author="jiangdongxu" w:date="2011-10-30T21:36:00Z">
        <w:r>
          <w:rPr>
            <w:rFonts w:hint="eastAsia" w:ascii="仿宋_GB2312" w:eastAsia="仿宋_GB2312"/>
            <w:sz w:val="28"/>
            <w:szCs w:val="28"/>
          </w:rPr>
          <w:delText>存在哪些需要改进的地方</w:delText>
        </w:r>
      </w:del>
    </w:p>
    <w:p>
      <w:pPr>
        <w:spacing w:line="360" w:lineRule="auto"/>
        <w:ind w:firstLine="734" w:firstLineChars="262"/>
        <w:outlineLvl w:val="9"/>
        <w:rPr>
          <w:rFonts w:hint="eastAsia" w:ascii="仿宋_GB2312" w:eastAsia="仿宋_GB2312"/>
          <w:sz w:val="28"/>
          <w:szCs w:val="28"/>
        </w:rPr>
      </w:pPr>
      <w:r>
        <w:rPr>
          <w:rFonts w:hint="eastAsia" w:ascii="仿宋_GB2312" w:eastAsia="仿宋_GB2312"/>
          <w:sz w:val="28"/>
          <w:szCs w:val="28"/>
        </w:rPr>
        <w:t>参考答案：</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（1）</w:t>
      </w:r>
      <w:ins w:id="614" w:author="jiangdongxu" w:date="2011-10-30T22:01:00Z">
        <w:r>
          <w:rPr>
            <w:rFonts w:hint="eastAsia" w:ascii="仿宋_GB2312" w:eastAsia="仿宋_GB2312"/>
            <w:sz w:val="28"/>
            <w:szCs w:val="28"/>
          </w:rPr>
          <w:t>增强信息</w:t>
        </w:r>
      </w:ins>
      <w:r>
        <w:rPr>
          <w:rFonts w:hint="eastAsia" w:ascii="仿宋_GB2312" w:eastAsia="仿宋_GB2312"/>
          <w:sz w:val="28"/>
          <w:szCs w:val="28"/>
        </w:rPr>
        <w:t>处理</w:t>
      </w:r>
      <w:ins w:id="615" w:author="jiangdongxu" w:date="2011-10-30T22:01:00Z">
        <w:r>
          <w:rPr>
            <w:rFonts w:hint="eastAsia" w:ascii="仿宋_GB2312" w:eastAsia="仿宋_GB2312"/>
            <w:sz w:val="28"/>
            <w:szCs w:val="28"/>
          </w:rPr>
          <w:t>能力，加快</w:t>
        </w:r>
      </w:ins>
      <w:r>
        <w:rPr>
          <w:rFonts w:hint="eastAsia" w:ascii="仿宋_GB2312" w:eastAsia="仿宋_GB2312"/>
          <w:sz w:val="28"/>
          <w:szCs w:val="28"/>
        </w:rPr>
        <w:t>处理速度</w:t>
      </w:r>
      <w:del w:id="616" w:author="jiangdongxu" w:date="2011-10-30T22:02:00Z">
        <w:r>
          <w:rPr>
            <w:rFonts w:hint="eastAsia" w:ascii="仿宋_GB2312" w:eastAsia="仿宋_GB2312"/>
            <w:sz w:val="28"/>
            <w:szCs w:val="28"/>
          </w:rPr>
          <w:delText>较慢</w:delText>
        </w:r>
      </w:del>
      <w:r>
        <w:rPr>
          <w:rFonts w:hint="eastAsia" w:ascii="仿宋_GB2312" w:eastAsia="仿宋_GB2312"/>
          <w:sz w:val="28"/>
          <w:szCs w:val="28"/>
        </w:rPr>
        <w:t>；</w:t>
      </w:r>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（2）</w:t>
      </w:r>
      <w:ins w:id="617" w:author="jiangdongxu" w:date="2011-10-30T22:02:00Z">
        <w:r>
          <w:rPr>
            <w:rFonts w:hint="eastAsia" w:ascii="仿宋_GB2312" w:eastAsia="仿宋_GB2312"/>
            <w:sz w:val="28"/>
            <w:szCs w:val="28"/>
          </w:rPr>
          <w:t>提高设计的灵活性，</w:t>
        </w:r>
      </w:ins>
      <w:del w:id="618" w:author="jiangdongxu" w:date="2011-10-30T22:02:00Z">
        <w:r>
          <w:rPr>
            <w:rFonts w:hint="eastAsia" w:ascii="仿宋_GB2312" w:eastAsia="仿宋_GB2312"/>
            <w:sz w:val="28"/>
            <w:szCs w:val="28"/>
          </w:rPr>
          <w:delText>功能尚不能</w:delText>
        </w:r>
      </w:del>
      <w:r>
        <w:rPr>
          <w:rFonts w:hint="eastAsia" w:ascii="仿宋_GB2312" w:eastAsia="仿宋_GB2312"/>
          <w:sz w:val="28"/>
          <w:szCs w:val="28"/>
        </w:rPr>
        <w:t>满足全省多元化的需要</w:t>
      </w:r>
      <w:ins w:id="619" w:author="jiangdongxu" w:date="2011-10-30T22:11:00Z">
        <w:r>
          <w:rPr>
            <w:rFonts w:hint="eastAsia" w:ascii="仿宋_GB2312" w:eastAsia="仿宋_GB2312"/>
            <w:sz w:val="28"/>
            <w:szCs w:val="28"/>
          </w:rPr>
          <w:t>；</w:t>
        </w:r>
      </w:ins>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（3）</w:t>
      </w:r>
      <w:ins w:id="620" w:author="jiangdongxu" w:date="2011-10-30T22:04:00Z">
        <w:r>
          <w:rPr>
            <w:rFonts w:hint="eastAsia" w:ascii="仿宋_GB2312" w:eastAsia="仿宋_GB2312"/>
            <w:sz w:val="28"/>
            <w:szCs w:val="28"/>
          </w:rPr>
          <w:t>优化</w:t>
        </w:r>
      </w:ins>
      <w:r>
        <w:rPr>
          <w:rFonts w:hint="eastAsia" w:ascii="仿宋_GB2312" w:eastAsia="仿宋_GB2312"/>
          <w:sz w:val="28"/>
          <w:szCs w:val="28"/>
        </w:rPr>
        <w:t>问题处理流程</w:t>
      </w:r>
      <w:ins w:id="621" w:author="jiangdongxu" w:date="2011-10-30T22:04:00Z">
        <w:r>
          <w:rPr>
            <w:rFonts w:hint="eastAsia" w:ascii="仿宋_GB2312" w:eastAsia="仿宋_GB2312"/>
            <w:sz w:val="28"/>
            <w:szCs w:val="28"/>
          </w:rPr>
          <w:t>，提高</w:t>
        </w:r>
      </w:ins>
      <w:ins w:id="622" w:author="jiangdongxu" w:date="2011-10-30T22:11:00Z">
        <w:r>
          <w:rPr>
            <w:rFonts w:hint="eastAsia" w:ascii="仿宋_GB2312" w:eastAsia="仿宋_GB2312"/>
            <w:sz w:val="28"/>
            <w:szCs w:val="28"/>
          </w:rPr>
          <w:t>处理效率；</w:t>
        </w:r>
      </w:ins>
      <w:del w:id="623" w:author="jiangdongxu" w:date="2011-10-30T22:11:00Z">
        <w:r>
          <w:rPr>
            <w:rFonts w:hint="eastAsia" w:ascii="仿宋_GB2312" w:eastAsia="仿宋_GB2312"/>
            <w:sz w:val="28"/>
            <w:szCs w:val="28"/>
          </w:rPr>
          <w:delText>环节多，效率低</w:delText>
        </w:r>
      </w:del>
    </w:p>
    <w:p>
      <w:pPr>
        <w:spacing w:line="360" w:lineRule="auto"/>
        <w:ind w:firstLine="560" w:firstLineChars="200"/>
        <w:outlineLvl w:val="9"/>
        <w:rPr>
          <w:rFonts w:hint="eastAsia" w:ascii="仿宋_GB2312" w:eastAsia="仿宋_GB2312"/>
          <w:sz w:val="28"/>
          <w:szCs w:val="28"/>
        </w:rPr>
      </w:pPr>
      <w:r>
        <w:rPr>
          <w:rFonts w:hint="eastAsia" w:ascii="仿宋_GB2312" w:eastAsia="仿宋_GB2312"/>
          <w:sz w:val="28"/>
          <w:szCs w:val="28"/>
        </w:rPr>
        <w:t>（4）</w:t>
      </w:r>
      <w:ins w:id="624" w:author="jiangdongxu" w:date="2011-10-30T22:04:00Z">
        <w:r>
          <w:rPr>
            <w:rFonts w:hint="eastAsia" w:ascii="仿宋_GB2312" w:eastAsia="仿宋_GB2312"/>
            <w:sz w:val="28"/>
            <w:szCs w:val="28"/>
          </w:rPr>
          <w:t>整合</w:t>
        </w:r>
      </w:ins>
      <w:r>
        <w:rPr>
          <w:rFonts w:hint="eastAsia" w:ascii="仿宋_GB2312" w:eastAsia="仿宋_GB2312"/>
          <w:sz w:val="28"/>
          <w:szCs w:val="28"/>
        </w:rPr>
        <w:t>版面布局</w:t>
      </w:r>
      <w:ins w:id="625" w:author="jiangdongxu" w:date="2011-10-30T22:04:00Z">
        <w:r>
          <w:rPr>
            <w:rFonts w:hint="eastAsia" w:ascii="仿宋_GB2312" w:eastAsia="仿宋_GB2312"/>
            <w:sz w:val="28"/>
            <w:szCs w:val="28"/>
          </w:rPr>
          <w:t>，使分类及条理更清楚</w:t>
        </w:r>
      </w:ins>
      <w:ins w:id="626" w:author="jiangdongxu" w:date="2011-10-30T22:11:00Z">
        <w:r>
          <w:rPr>
            <w:rFonts w:hint="eastAsia" w:ascii="仿宋_GB2312" w:eastAsia="仿宋_GB2312"/>
            <w:sz w:val="28"/>
            <w:szCs w:val="28"/>
          </w:rPr>
          <w:t>；</w:t>
        </w:r>
      </w:ins>
      <w:del w:id="627" w:author="jiangdongxu" w:date="2011-10-30T22:04:00Z">
        <w:r>
          <w:rPr>
            <w:rFonts w:hint="eastAsia" w:ascii="仿宋_GB2312" w:eastAsia="仿宋_GB2312"/>
            <w:sz w:val="28"/>
            <w:szCs w:val="28"/>
          </w:rPr>
          <w:delText>比较乱</w:delText>
        </w:r>
      </w:del>
    </w:p>
    <w:p>
      <w:pPr>
        <w:spacing w:line="360" w:lineRule="auto"/>
        <w:ind w:firstLine="560" w:firstLineChars="200"/>
        <w:outlineLvl w:val="9"/>
        <w:rPr>
          <w:rFonts w:hint="eastAsia" w:ascii="仿宋_GB2312" w:hAnsi="宋体" w:eastAsia="仿宋_GB2312"/>
          <w:sz w:val="28"/>
          <w:szCs w:val="28"/>
        </w:rPr>
      </w:pPr>
      <w:r>
        <w:rPr>
          <w:rFonts w:hint="eastAsia" w:ascii="仿宋_GB2312" w:eastAsia="仿宋_GB2312"/>
          <w:sz w:val="28"/>
          <w:szCs w:val="28"/>
        </w:rPr>
        <w:t>（5）其他</w:t>
      </w: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p>
    <w:p>
      <w:pPr>
        <w:spacing w:line="360" w:lineRule="auto"/>
        <w:outlineLvl w:val="9"/>
        <w:rPr>
          <w:rFonts w:hint="eastAsia" w:ascii="仿宋_GB2312" w:hAnsi="宋体" w:eastAsia="仿宋_GB2312"/>
          <w:sz w:val="28"/>
          <w:szCs w:val="28"/>
        </w:rPr>
      </w:pPr>
    </w:p>
    <w:p>
      <w:pPr/>
      <w:bookmarkStart w:id="11" w:name="_GoBack"/>
      <w:bookmarkEnd w:id="11"/>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ˎ̥">
    <w:altName w:val="Times New Roman"/>
    <w:panose1 w:val="00000000000000000000"/>
    <w:charset w:val="00"/>
    <w:family w:val="roman"/>
    <w:pitch w:val="default"/>
    <w:sig w:usb0="00000000" w:usb1="00000000" w:usb2="00000000" w:usb3="00000000" w:csb0="00040001" w:csb1="00000000"/>
  </w:font>
  <w:font w:name="新宋体">
    <w:panose1 w:val="02010609030101010101"/>
    <w:charset w:val="86"/>
    <w:family w:val="modern"/>
    <w:pitch w:val="default"/>
    <w:sig w:usb0="00000003" w:usb1="288F0000" w:usb2="00000006" w:usb3="00000000" w:csb0="00040001" w:csb1="00000000"/>
  </w:font>
  <w:font w:name="??">
    <w:altName w:val="Courier New"/>
    <w:panose1 w:val="000000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_x000B__x000C_">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 PAGE   \* MERGEFORMAT </w:instrText>
    </w:r>
    <w:r>
      <w:fldChar w:fldCharType="separate"/>
    </w:r>
    <w:r>
      <w:rPr>
        <w:lang w:val="zh-CN"/>
      </w:rPr>
      <w:t>707</w: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63357539">
    <w:nsid w:val="7AFC5663"/>
    <w:multiLevelType w:val="multilevel"/>
    <w:tmpl w:val="7AFC5663"/>
    <w:lvl w:ilvl="0" w:tentative="1">
      <w:start w:val="1"/>
      <w:numFmt w:val="decimal"/>
      <w:lvlText w:val="%1."/>
      <w:lvlJc w:val="left"/>
      <w:pPr>
        <w:tabs>
          <w:tab w:val="left" w:pos="920"/>
        </w:tabs>
        <w:ind w:left="920" w:hanging="360"/>
      </w:pPr>
      <w:rPr>
        <w:rFonts w:hint="default"/>
      </w:rPr>
    </w:lvl>
    <w:lvl w:ilvl="1" w:tentative="1">
      <w:start w:val="1"/>
      <w:numFmt w:val="lowerLetter"/>
      <w:lvlText w:val="%2)"/>
      <w:lvlJc w:val="left"/>
      <w:pPr>
        <w:tabs>
          <w:tab w:val="left" w:pos="1400"/>
        </w:tabs>
        <w:ind w:left="1400" w:hanging="420"/>
      </w:pPr>
    </w:lvl>
    <w:lvl w:ilvl="2" w:tentative="1">
      <w:start w:val="1"/>
      <w:numFmt w:val="lowerRoman"/>
      <w:lvlText w:val="%3."/>
      <w:lvlJc w:val="right"/>
      <w:pPr>
        <w:tabs>
          <w:tab w:val="left" w:pos="1820"/>
        </w:tabs>
        <w:ind w:left="1820" w:hanging="420"/>
      </w:pPr>
    </w:lvl>
    <w:lvl w:ilvl="3" w:tentative="1">
      <w:start w:val="1"/>
      <w:numFmt w:val="decimal"/>
      <w:lvlText w:val="%4."/>
      <w:lvlJc w:val="left"/>
      <w:pPr>
        <w:tabs>
          <w:tab w:val="left" w:pos="2240"/>
        </w:tabs>
        <w:ind w:left="2240" w:hanging="420"/>
      </w:pPr>
    </w:lvl>
    <w:lvl w:ilvl="4" w:tentative="1">
      <w:start w:val="1"/>
      <w:numFmt w:val="lowerLetter"/>
      <w:lvlText w:val="%5)"/>
      <w:lvlJc w:val="left"/>
      <w:pPr>
        <w:tabs>
          <w:tab w:val="left" w:pos="2660"/>
        </w:tabs>
        <w:ind w:left="2660" w:hanging="420"/>
      </w:pPr>
    </w:lvl>
    <w:lvl w:ilvl="5" w:tentative="1">
      <w:start w:val="1"/>
      <w:numFmt w:val="lowerRoman"/>
      <w:lvlText w:val="%6."/>
      <w:lvlJc w:val="right"/>
      <w:pPr>
        <w:tabs>
          <w:tab w:val="left" w:pos="3080"/>
        </w:tabs>
        <w:ind w:left="3080" w:hanging="420"/>
      </w:pPr>
    </w:lvl>
    <w:lvl w:ilvl="6" w:tentative="1">
      <w:start w:val="1"/>
      <w:numFmt w:val="decimal"/>
      <w:lvlText w:val="%7."/>
      <w:lvlJc w:val="left"/>
      <w:pPr>
        <w:tabs>
          <w:tab w:val="left" w:pos="3500"/>
        </w:tabs>
        <w:ind w:left="3500" w:hanging="420"/>
      </w:pPr>
    </w:lvl>
    <w:lvl w:ilvl="7" w:tentative="1">
      <w:start w:val="1"/>
      <w:numFmt w:val="lowerLetter"/>
      <w:lvlText w:val="%8)"/>
      <w:lvlJc w:val="left"/>
      <w:pPr>
        <w:tabs>
          <w:tab w:val="left" w:pos="3920"/>
        </w:tabs>
        <w:ind w:left="3920" w:hanging="420"/>
      </w:pPr>
    </w:lvl>
    <w:lvl w:ilvl="8" w:tentative="1">
      <w:start w:val="1"/>
      <w:numFmt w:val="lowerRoman"/>
      <w:lvlText w:val="%9."/>
      <w:lvlJc w:val="right"/>
      <w:pPr>
        <w:tabs>
          <w:tab w:val="left" w:pos="4340"/>
        </w:tabs>
        <w:ind w:left="4340" w:hanging="420"/>
      </w:pPr>
    </w:lvl>
  </w:abstractNum>
  <w:abstractNum w:abstractNumId="833107376">
    <w:nsid w:val="31A835B0"/>
    <w:multiLevelType w:val="multilevel"/>
    <w:tmpl w:val="31A835B0"/>
    <w:lvl w:ilvl="0" w:tentative="1">
      <w:start w:val="1"/>
      <w:numFmt w:val="japaneseCounting"/>
      <w:lvlText w:val="%1、"/>
      <w:lvlJc w:val="left"/>
      <w:pPr>
        <w:tabs>
          <w:tab w:val="left" w:pos="480"/>
        </w:tabs>
        <w:ind w:left="480" w:hanging="480"/>
      </w:pPr>
      <w:rPr>
        <w:rFonts w:hint="default"/>
      </w:rPr>
    </w:lvl>
    <w:lvl w:ilvl="1" w:tentative="1">
      <w:start w:val="1"/>
      <w:numFmt w:val="decimal"/>
      <w:lvlText w:val="%2."/>
      <w:lvlJc w:val="left"/>
      <w:pPr>
        <w:tabs>
          <w:tab w:val="left" w:pos="780"/>
        </w:tabs>
        <w:ind w:left="780" w:hanging="360"/>
      </w:pPr>
      <w:rPr>
        <w:rFonts w:hint="eastAsia"/>
      </w:rPr>
    </w:lvl>
    <w:lvl w:ilvl="2" w:tentative="1">
      <w:start w:val="1"/>
      <w:numFmt w:val="upperLetter"/>
      <w:lvlText w:val="%3."/>
      <w:lvlJc w:val="left"/>
      <w:pPr>
        <w:tabs>
          <w:tab w:val="left" w:pos="1200"/>
        </w:tabs>
        <w:ind w:left="1200" w:hanging="360"/>
      </w:pPr>
      <w:rPr>
        <w:rFonts w:hint="eastAsia"/>
      </w:rPr>
    </w:lvl>
    <w:lvl w:ilvl="3" w:tentative="1">
      <w:start w:val="1"/>
      <w:numFmt w:val="upperLetter"/>
      <w:lvlText w:val="%4."/>
      <w:lvlJc w:val="left"/>
      <w:pPr>
        <w:tabs>
          <w:tab w:val="left" w:pos="1620"/>
        </w:tabs>
        <w:ind w:left="1620" w:hanging="360"/>
      </w:pPr>
      <w:rPr>
        <w:rFonts w:hint="eastAsia"/>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129202738">
    <w:nsid w:val="7EE90E32"/>
    <w:multiLevelType w:val="multilevel"/>
    <w:tmpl w:val="7EE90E32"/>
    <w:lvl w:ilvl="0" w:tentative="1">
      <w:start w:val="1"/>
      <w:numFmt w:val="bullet"/>
      <w:pStyle w:val="7"/>
      <w:lvlText w:val=""/>
      <w:lvlJc w:val="left"/>
      <w:pPr>
        <w:tabs>
          <w:tab w:val="left" w:pos="840"/>
        </w:tabs>
        <w:ind w:left="840" w:hanging="420"/>
      </w:pPr>
      <w:rPr>
        <w:rFonts w:hint="default" w:ascii="Wingdings" w:hAnsi="Wingdings"/>
      </w:rPr>
    </w:lvl>
    <w:lvl w:ilvl="1" w:tentative="1">
      <w:start w:val="1"/>
      <w:numFmt w:val="bullet"/>
      <w:lvlText w:val=""/>
      <w:lvlJc w:val="left"/>
      <w:pPr>
        <w:tabs>
          <w:tab w:val="left" w:pos="1260"/>
        </w:tabs>
        <w:ind w:left="1260" w:hanging="420"/>
      </w:pPr>
      <w:rPr>
        <w:rFonts w:hint="default" w:ascii="Wingdings" w:hAnsi="Wingdings"/>
      </w:rPr>
    </w:lvl>
    <w:lvl w:ilvl="2" w:tentative="1">
      <w:start w:val="1"/>
      <w:numFmt w:val="bullet"/>
      <w:lvlText w:val=""/>
      <w:lvlJc w:val="left"/>
      <w:pPr>
        <w:tabs>
          <w:tab w:val="left" w:pos="1680"/>
        </w:tabs>
        <w:ind w:left="1680" w:hanging="420"/>
      </w:pPr>
      <w:rPr>
        <w:rFonts w:hint="default" w:ascii="Wingdings" w:hAnsi="Wingdings"/>
      </w:rPr>
    </w:lvl>
    <w:lvl w:ilvl="3" w:tentative="1">
      <w:start w:val="1"/>
      <w:numFmt w:val="bullet"/>
      <w:lvlText w:val=""/>
      <w:lvlJc w:val="left"/>
      <w:pPr>
        <w:tabs>
          <w:tab w:val="left" w:pos="2100"/>
        </w:tabs>
        <w:ind w:left="2100" w:hanging="420"/>
      </w:pPr>
      <w:rPr>
        <w:rFonts w:hint="default" w:ascii="Wingdings" w:hAnsi="Wingdings"/>
      </w:rPr>
    </w:lvl>
    <w:lvl w:ilvl="4" w:tentative="1">
      <w:start w:val="1"/>
      <w:numFmt w:val="bullet"/>
      <w:lvlText w:val=""/>
      <w:lvlJc w:val="left"/>
      <w:pPr>
        <w:tabs>
          <w:tab w:val="left" w:pos="2520"/>
        </w:tabs>
        <w:ind w:left="2520" w:hanging="420"/>
      </w:pPr>
      <w:rPr>
        <w:rFonts w:hint="default" w:ascii="Wingdings" w:hAnsi="Wingdings"/>
      </w:rPr>
    </w:lvl>
    <w:lvl w:ilvl="5" w:tentative="1">
      <w:start w:val="1"/>
      <w:numFmt w:val="bullet"/>
      <w:lvlText w:val=""/>
      <w:lvlJc w:val="left"/>
      <w:pPr>
        <w:tabs>
          <w:tab w:val="left" w:pos="2940"/>
        </w:tabs>
        <w:ind w:left="2940" w:hanging="420"/>
      </w:pPr>
      <w:rPr>
        <w:rFonts w:hint="default" w:ascii="Wingdings" w:hAnsi="Wingdings"/>
      </w:rPr>
    </w:lvl>
    <w:lvl w:ilvl="6" w:tentative="1">
      <w:start w:val="1"/>
      <w:numFmt w:val="bullet"/>
      <w:lvlText w:val=""/>
      <w:lvlJc w:val="left"/>
      <w:pPr>
        <w:tabs>
          <w:tab w:val="left" w:pos="3360"/>
        </w:tabs>
        <w:ind w:left="3360" w:hanging="420"/>
      </w:pPr>
      <w:rPr>
        <w:rFonts w:hint="default" w:ascii="Wingdings" w:hAnsi="Wingdings"/>
      </w:rPr>
    </w:lvl>
    <w:lvl w:ilvl="7" w:tentative="1">
      <w:start w:val="1"/>
      <w:numFmt w:val="bullet"/>
      <w:lvlText w:val=""/>
      <w:lvlJc w:val="left"/>
      <w:pPr>
        <w:tabs>
          <w:tab w:val="left" w:pos="3780"/>
        </w:tabs>
        <w:ind w:left="3780" w:hanging="420"/>
      </w:pPr>
      <w:rPr>
        <w:rFonts w:hint="default" w:ascii="Wingdings" w:hAnsi="Wingdings"/>
      </w:rPr>
    </w:lvl>
    <w:lvl w:ilvl="8" w:tentative="1">
      <w:start w:val="1"/>
      <w:numFmt w:val="bullet"/>
      <w:lvlText w:val=""/>
      <w:lvlJc w:val="left"/>
      <w:pPr>
        <w:tabs>
          <w:tab w:val="left" w:pos="4200"/>
        </w:tabs>
        <w:ind w:left="4200" w:hanging="420"/>
      </w:pPr>
      <w:rPr>
        <w:rFonts w:hint="default" w:ascii="Wingdings" w:hAnsi="Wingdings"/>
      </w:rPr>
    </w:lvl>
  </w:abstractNum>
  <w:num w:numId="1">
    <w:abstractNumId w:val="2129202738"/>
  </w:num>
  <w:num w:numId="2">
    <w:abstractNumId w:val="833107376"/>
  </w:num>
  <w:num w:numId="3">
    <w:abstractNumId w:val="20633575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9B301A"/>
    <w:rsid w:val="479B301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6">
    <w:name w:val="样式 中软正文 + 首行缩进:  2 字符"/>
    <w:basedOn w:val="1"/>
    <w:uiPriority w:val="0"/>
    <w:pPr>
      <w:widowControl/>
      <w:overflowPunct w:val="0"/>
      <w:autoSpaceDE w:val="0"/>
      <w:autoSpaceDN w:val="0"/>
      <w:adjustRightInd w:val="0"/>
      <w:spacing w:after="120" w:line="360" w:lineRule="auto"/>
      <w:ind w:firstLine="538" w:firstLineChars="192"/>
      <w:jc w:val="left"/>
      <w:textAlignment w:val="baseline"/>
    </w:pPr>
    <w:rPr>
      <w:rFonts w:ascii="Arial" w:hAnsi="Arial" w:eastAsia="仿宋_GB2312"/>
      <w:color w:val="000000"/>
      <w:kern w:val="0"/>
      <w:sz w:val="28"/>
      <w:szCs w:val="28"/>
    </w:rPr>
  </w:style>
  <w:style w:type="paragraph" w:customStyle="1" w:styleId="7">
    <w:name w:val="中软项目编号"/>
    <w:basedOn w:val="6"/>
    <w:uiPriority w:val="0"/>
    <w:pPr>
      <w:numPr>
        <w:ilvl w:val="0"/>
        <w:numId w:val="1"/>
      </w:numPr>
      <w:tabs>
        <w:tab w:val="left" w:pos="840"/>
      </w:tabs>
    </w:pPr>
    <w:rPr>
      <w:rFonts w:cs="宋体"/>
      <w:sz w:val="24"/>
      <w:szCs w:val="20"/>
      <w:lang w:val="da-DK"/>
    </w:rPr>
  </w:style>
  <w:style w:type="paragraph" w:customStyle="1" w:styleId="8">
    <w:name w:val="样式 样式 样式 中软1 + 段前: 0.5 行 段后: 0.5 行 + 段后: 6 行 + 首行缩进:  0.74 厘米 段..."/>
    <w:basedOn w:val="1"/>
    <w:qFormat/>
    <w:uiPriority w:val="0"/>
    <w:pPr>
      <w:spacing w:after="50" w:afterLines="50" w:line="440" w:lineRule="exact"/>
      <w:ind w:left="420" w:firstLine="420"/>
    </w:pPr>
    <w:rPr>
      <w:rFonts w:ascii="仿宋_GB2312" w:eastAsia="仿宋_GB2312"/>
      <w:sz w:val="24"/>
      <w:szCs w:val="20"/>
    </w:rPr>
  </w:style>
  <w:style w:type="paragraph" w:customStyle="1" w:styleId="9">
    <w:name w:val="Pa12"/>
    <w:basedOn w:val="1"/>
    <w:next w:val="1"/>
    <w:qFormat/>
    <w:uiPriority w:val="0"/>
    <w:pPr>
      <w:autoSpaceDE w:val="0"/>
      <w:autoSpaceDN w:val="0"/>
      <w:adjustRightInd w:val="0"/>
      <w:spacing w:line="161" w:lineRule="atLeast"/>
      <w:jc w:val="left"/>
    </w:pPr>
    <w:rPr>
      <w:rFonts w:ascii="华文细黑" w:eastAsia="华文细黑"/>
      <w:kern w:val="0"/>
      <w:sz w:val="20"/>
    </w:rPr>
  </w:style>
  <w:style w:type="paragraph" w:customStyle="1" w:styleId="10">
    <w:name w:val="Pa15"/>
    <w:basedOn w:val="1"/>
    <w:next w:val="1"/>
    <w:qFormat/>
    <w:uiPriority w:val="0"/>
    <w:pPr>
      <w:autoSpaceDE w:val="0"/>
      <w:autoSpaceDN w:val="0"/>
      <w:adjustRightInd w:val="0"/>
      <w:spacing w:line="161" w:lineRule="atLeast"/>
      <w:jc w:val="left"/>
    </w:pPr>
    <w:rPr>
      <w:rFonts w:ascii="华文细黑" w:eastAsia="华文细黑"/>
      <w:kern w:val="0"/>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2016-04-06T03:59:00Z</dcterms:created>
  <dc:creator>DEV</dc:creator>
  <cp:lastModifiedBy>DEV</cp:lastModifiedBy>
  <dcterms:modified xsi:type="dcterms:W3CDTF">2016-04-06T03:59:13Z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